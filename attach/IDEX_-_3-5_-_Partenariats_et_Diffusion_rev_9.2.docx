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A12" w:rsidRPr="00A56394" w:rsidRDefault="00D00A12" w:rsidP="00162378">
      <w:pPr>
        <w:rPr>
          <w:sz w:val="24"/>
          <w:szCs w:val="24"/>
        </w:rPr>
      </w:pPr>
      <w:r w:rsidRPr="00A56394">
        <w:rPr>
          <w:b/>
          <w:sz w:val="24"/>
          <w:szCs w:val="24"/>
        </w:rPr>
        <w:t>3.5</w:t>
      </w:r>
      <w:r w:rsidR="00162378" w:rsidRPr="00A56394">
        <w:rPr>
          <w:b/>
          <w:sz w:val="24"/>
          <w:szCs w:val="24"/>
        </w:rPr>
        <w:t xml:space="preserve">. Partenariats socio-économiques et diffusion des connaissances  </w:t>
      </w:r>
    </w:p>
    <w:p w:rsidR="00B3772E" w:rsidRPr="00B3772E" w:rsidRDefault="00B3772E" w:rsidP="001968C6">
      <w:pPr>
        <w:spacing w:line="240" w:lineRule="auto"/>
        <w:ind w:firstLine="708"/>
        <w:jc w:val="both"/>
        <w:rPr>
          <w:b/>
        </w:rPr>
      </w:pPr>
      <w:r w:rsidRPr="00B3772E">
        <w:rPr>
          <w:b/>
        </w:rPr>
        <w:t>3.5.1.</w:t>
      </w:r>
      <w:r w:rsidR="001968C6">
        <w:rPr>
          <w:b/>
        </w:rPr>
        <w:t xml:space="preserve"> </w:t>
      </w:r>
      <w:r w:rsidRPr="00B3772E">
        <w:rPr>
          <w:b/>
        </w:rPr>
        <w:t>Potentiel de l’initiative d’excellence en matière de partenariats socio-économiques.</w:t>
      </w:r>
    </w:p>
    <w:p w:rsidR="002B0222" w:rsidRPr="004D5F5F" w:rsidRDefault="004D5F5F" w:rsidP="004D5F5F">
      <w:pPr>
        <w:spacing w:line="240" w:lineRule="auto"/>
        <w:jc w:val="both"/>
        <w:rPr>
          <w:rFonts w:cs="Arial"/>
          <w:color w:val="000000"/>
        </w:rPr>
      </w:pPr>
      <w:r w:rsidRPr="00A56394">
        <w:t>La mise en place de l’i</w:t>
      </w:r>
      <w:r w:rsidR="00401BC4">
        <w:t>nitiative d’excellence contribuera</w:t>
      </w:r>
      <w:r w:rsidRPr="00A56394">
        <w:t xml:space="preserve"> à consolider les secteurs d’activité</w:t>
      </w:r>
      <w:del w:id="0" w:author="Université Nantes Angers Le Mans" w:date="2010-12-27T09:36:00Z">
        <w:r w:rsidRPr="00A56394" w:rsidDel="001D0DD0">
          <w:delText>s</w:delText>
        </w:r>
      </w:del>
      <w:r w:rsidRPr="00A56394">
        <w:t xml:space="preserve"> essentiel</w:t>
      </w:r>
      <w:ins w:id="1" w:author="Université Nantes Angers Le Mans" w:date="2010-12-27T09:36:00Z">
        <w:r w:rsidR="001D0DD0">
          <w:t>s</w:t>
        </w:r>
      </w:ins>
      <w:del w:id="2" w:author="Université Nantes Angers Le Mans" w:date="2010-12-27T09:36:00Z">
        <w:r w:rsidRPr="00A56394" w:rsidDel="001D0DD0">
          <w:delText>les</w:delText>
        </w:r>
      </w:del>
      <w:r w:rsidRPr="00A56394">
        <w:t xml:space="preserve"> à l’économie de</w:t>
      </w:r>
      <w:ins w:id="3" w:author="Université Nantes Angers Le Mans" w:date="2010-12-27T09:39:00Z">
        <w:r w:rsidR="001D0DD0">
          <w:t>s</w:t>
        </w:r>
      </w:ins>
      <w:del w:id="4" w:author="Université Nantes Angers Le Mans" w:date="2010-12-27T09:39:00Z">
        <w:r w:rsidRPr="00A56394" w:rsidDel="001D0DD0">
          <w:delText xml:space="preserve"> nos</w:delText>
        </w:r>
      </w:del>
      <w:r w:rsidRPr="00A56394">
        <w:t xml:space="preserve"> deux régions</w:t>
      </w:r>
      <w:ins w:id="5" w:author="Université Nantes Angers Le Mans" w:date="2010-12-27T09:40:00Z">
        <w:r w:rsidR="001D0DD0">
          <w:t xml:space="preserve"> et </w:t>
        </w:r>
      </w:ins>
      <w:del w:id="6" w:author="Université Nantes Angers Le Mans" w:date="2010-12-27T09:40:00Z">
        <w:r w:rsidRPr="00A56394" w:rsidDel="001D0DD0">
          <w:delText>, mais également</w:delText>
        </w:r>
      </w:del>
      <w:r w:rsidRPr="00A56394">
        <w:t xml:space="preserve"> à faire émerger certains pôles innovants présentant sur le moyen </w:t>
      </w:r>
      <w:r w:rsidR="002A6A25">
        <w:t xml:space="preserve">et </w:t>
      </w:r>
      <w:proofErr w:type="gramStart"/>
      <w:ins w:id="7" w:author="Université Nantes Angers Le Mans" w:date="2010-12-27T10:52:00Z">
        <w:r w:rsidR="007D4359">
          <w:t xml:space="preserve">le </w:t>
        </w:r>
      </w:ins>
      <w:r w:rsidR="002A6A25">
        <w:t xml:space="preserve">long </w:t>
      </w:r>
      <w:r w:rsidRPr="00A56394">
        <w:t>terme</w:t>
      </w:r>
      <w:ins w:id="8" w:author="Université Nantes Angers Le Mans" w:date="2010-12-27T10:53:00Z">
        <w:r w:rsidR="007D4359">
          <w:t>s</w:t>
        </w:r>
      </w:ins>
      <w:proofErr w:type="gramEnd"/>
      <w:r w:rsidRPr="00A56394">
        <w:t xml:space="preserve"> un potentiel à forte valeur ajoutée. </w:t>
      </w:r>
      <w:r w:rsidR="00401BC4">
        <w:rPr>
          <w:rFonts w:cs="Arial"/>
          <w:color w:val="000000"/>
        </w:rPr>
        <w:t>N</w:t>
      </w:r>
      <w:r w:rsidR="001968C6">
        <w:rPr>
          <w:rFonts w:cs="Arial"/>
          <w:color w:val="000000"/>
        </w:rPr>
        <w:t>os territoires</w:t>
      </w:r>
      <w:r w:rsidRPr="00A56394">
        <w:rPr>
          <w:rFonts w:cs="Arial"/>
          <w:color w:val="000000"/>
        </w:rPr>
        <w:t xml:space="preserve"> sont aujourd’hui confr</w:t>
      </w:r>
      <w:r w:rsidR="00C77E3C">
        <w:rPr>
          <w:rFonts w:cs="Arial"/>
          <w:color w:val="000000"/>
        </w:rPr>
        <w:t>onté</w:t>
      </w:r>
      <w:del w:id="9" w:author="Université Nantes Angers Le Mans" w:date="2010-12-27T12:27:00Z">
        <w:r w:rsidR="00C77E3C" w:rsidDel="009E6775">
          <w:rPr>
            <w:rFonts w:cs="Arial"/>
            <w:color w:val="000000"/>
          </w:rPr>
          <w:delText>e</w:delText>
        </w:r>
      </w:del>
      <w:r w:rsidR="00C77E3C">
        <w:rPr>
          <w:rFonts w:cs="Arial"/>
          <w:color w:val="000000"/>
        </w:rPr>
        <w:t>s à plusieurs défis qu’il</w:t>
      </w:r>
      <w:r w:rsidRPr="00A56394">
        <w:rPr>
          <w:rFonts w:cs="Arial"/>
          <w:color w:val="000000"/>
        </w:rPr>
        <w:t>s doivent relever pour s’adapter aux nouvelles</w:t>
      </w:r>
      <w:r w:rsidR="002A6A25">
        <w:rPr>
          <w:rFonts w:cs="Arial"/>
          <w:color w:val="000000"/>
        </w:rPr>
        <w:t xml:space="preserve"> exigences de l’économie mondiale</w:t>
      </w:r>
      <w:ins w:id="10" w:author="Université Nantes Angers Le Mans" w:date="2010-12-27T12:27:00Z">
        <w:r w:rsidR="009E6775">
          <w:rPr>
            <w:rFonts w:cs="Arial"/>
            <w:color w:val="000000"/>
          </w:rPr>
          <w:t>. A</w:t>
        </w:r>
      </w:ins>
      <w:del w:id="11" w:author="Université Nantes Angers Le Mans" w:date="2010-12-27T12:27:00Z">
        <w:r w:rsidRPr="00A56394" w:rsidDel="009E6775">
          <w:rPr>
            <w:rFonts w:cs="Arial"/>
            <w:color w:val="000000"/>
          </w:rPr>
          <w:delText xml:space="preserve"> : a</w:delText>
        </w:r>
      </w:del>
      <w:r w:rsidRPr="00A56394">
        <w:rPr>
          <w:rFonts w:cs="Arial"/>
          <w:color w:val="000000"/>
        </w:rPr>
        <w:t xml:space="preserve">vec un système productif en </w:t>
      </w:r>
      <w:del w:id="12" w:author="Université Nantes Angers Le Mans" w:date="2010-12-27T09:41:00Z">
        <w:r w:rsidRPr="00A56394" w:rsidDel="001D0DD0">
          <w:rPr>
            <w:rFonts w:cs="Arial"/>
            <w:color w:val="000000"/>
          </w:rPr>
          <w:delText>pleine</w:delText>
        </w:r>
      </w:del>
      <w:del w:id="13" w:author="Université Nantes Angers Le Mans" w:date="2010-12-27T10:54:00Z">
        <w:r w:rsidRPr="00A56394" w:rsidDel="007D4359">
          <w:rPr>
            <w:rFonts w:cs="Arial"/>
            <w:color w:val="000000"/>
          </w:rPr>
          <w:delText xml:space="preserve"> </w:delText>
        </w:r>
      </w:del>
      <w:r w:rsidRPr="00A56394">
        <w:rPr>
          <w:rFonts w:cs="Arial"/>
          <w:color w:val="000000"/>
        </w:rPr>
        <w:t xml:space="preserve">restructuration et un tissu économique qui doit s’adapter aux contraintes de l’ouverture des marchés, la Bretagne et les Pays de Loire doivent faire face à des enjeux de qualification de main d’œuvre, d’attractivité des professions hautement qualifiées et de diversification de leur économie. Pour cela, elles peuvent s’appuyer sur un ensemble de composantes de qualité (formation, recherche, innovation, ressources naturelles) qu’elles doivent s’attacher à soutenir et valoriser. C’est ici tout l’enjeu de l’IDEX </w:t>
      </w:r>
      <w:r>
        <w:rPr>
          <w:rFonts w:cs="Arial"/>
          <w:color w:val="000000"/>
        </w:rPr>
        <w:t>qui devra</w:t>
      </w:r>
      <w:r w:rsidR="00401BC4">
        <w:rPr>
          <w:rFonts w:cs="Arial"/>
          <w:color w:val="000000"/>
        </w:rPr>
        <w:t xml:space="preserve"> </w:t>
      </w:r>
      <w:r w:rsidR="00486643">
        <w:rPr>
          <w:rFonts w:cs="Arial"/>
          <w:color w:val="000000"/>
        </w:rPr>
        <w:t xml:space="preserve">renforcer </w:t>
      </w:r>
      <w:del w:id="14" w:author="Université Nantes Angers Le Mans" w:date="2010-12-27T09:43:00Z">
        <w:r w:rsidR="00486643" w:rsidDel="001D0DD0">
          <w:rPr>
            <w:rFonts w:cs="Arial"/>
            <w:color w:val="000000"/>
          </w:rPr>
          <w:delText>de manière forte</w:delText>
        </w:r>
      </w:del>
      <w:r w:rsidR="00486643">
        <w:rPr>
          <w:rFonts w:cs="Arial"/>
          <w:color w:val="000000"/>
        </w:rPr>
        <w:t xml:space="preserve"> les relations des laboratoires avec les entreprises et intensifier la recherche partenariale. Elle devra </w:t>
      </w:r>
      <w:r w:rsidR="00401BC4">
        <w:rPr>
          <w:rFonts w:cs="Arial"/>
          <w:color w:val="000000"/>
        </w:rPr>
        <w:t xml:space="preserve">également </w:t>
      </w:r>
      <w:r w:rsidR="00162378" w:rsidRPr="00A56394">
        <w:t xml:space="preserve">assurer la diffusion des connaissances </w:t>
      </w:r>
      <w:r w:rsidR="009609BE" w:rsidRPr="00A56394">
        <w:t>en</w:t>
      </w:r>
      <w:r w:rsidR="00255D33" w:rsidRPr="00A56394">
        <w:t xml:space="preserve"> direction des professionnels,</w:t>
      </w:r>
      <w:r w:rsidR="009609BE" w:rsidRPr="00A56394">
        <w:t xml:space="preserve"> des étudiants </w:t>
      </w:r>
      <w:r w:rsidR="002B0222" w:rsidRPr="00A56394">
        <w:t xml:space="preserve">et de la Société </w:t>
      </w:r>
      <w:r w:rsidR="00162378" w:rsidRPr="00A56394">
        <w:t xml:space="preserve">en facilitant l’accès aux découvertes et </w:t>
      </w:r>
      <w:r>
        <w:t>inventions nouvelles dont IC</w:t>
      </w:r>
      <w:r w:rsidR="002A6A25">
        <w:t xml:space="preserve"> </w:t>
      </w:r>
      <w:r>
        <w:t>West</w:t>
      </w:r>
      <w:r w:rsidR="00162378" w:rsidRPr="00A56394">
        <w:t>, notamment, pourraient être à l’origine</w:t>
      </w:r>
      <w:r w:rsidR="00CF4E56" w:rsidRPr="00A56394">
        <w:t>.</w:t>
      </w:r>
    </w:p>
    <w:p w:rsidR="00005D74" w:rsidRDefault="004D5F5F" w:rsidP="00C92B83">
      <w:pPr>
        <w:pStyle w:val="Sansinterligne"/>
        <w:jc w:val="both"/>
        <w:rPr>
          <w:ins w:id="15" w:author="Université Nantes Angers Le Mans" w:date="2010-12-27T11:02:00Z"/>
          <w:rFonts w:cs="Arial"/>
        </w:rPr>
      </w:pPr>
      <w:del w:id="16" w:author="Université Nantes Angers Le Mans" w:date="2010-12-27T11:02:00Z">
        <w:r w:rsidDel="00005D74">
          <w:delText>IC-West</w:delText>
        </w:r>
        <w:r w:rsidRPr="00A56394" w:rsidDel="00005D74">
          <w:delText xml:space="preserve"> repose à la fois sur les liens que les laboratoires de recherche ont su créer avec leurs partenaires industriels,  PME ou grands groupes de dimension int</w:delText>
        </w:r>
        <w:r w:rsidDel="00005D74">
          <w:delText>ernationale (démarche facilitée</w:delText>
        </w:r>
        <w:r w:rsidRPr="00A56394" w:rsidDel="00005D74">
          <w:delText xml:space="preserve"> par le dynamisme des pôles de compétitivité) et sur ceux tissés avec les collectivités territoriales qui ont fortement soutenu l’émergence et le développement des domaines d’excellence. </w:delText>
        </w:r>
      </w:del>
      <w:r w:rsidR="00C92B83">
        <w:t xml:space="preserve">La structuration des </w:t>
      </w:r>
      <w:r>
        <w:t>c</w:t>
      </w:r>
      <w:r w:rsidRPr="00A56394">
        <w:t xml:space="preserve">inq Pôles </w:t>
      </w:r>
      <w:r w:rsidR="00F77129">
        <w:t>de l’I</w:t>
      </w:r>
      <w:ins w:id="17" w:author="Université Nantes Angers Le Mans" w:date="2010-12-27T11:01:00Z">
        <w:r w:rsidR="00005D74">
          <w:t xml:space="preserve">C WEST </w:t>
        </w:r>
      </w:ins>
      <w:del w:id="18" w:author="Université Nantes Angers Le Mans" w:date="2010-12-27T11:01:00Z">
        <w:r w:rsidR="00F77129" w:rsidDel="00005D74">
          <w:delText>DEX</w:delText>
        </w:r>
      </w:del>
      <w:r w:rsidR="00F77129">
        <w:t xml:space="preserve"> </w:t>
      </w:r>
      <w:del w:id="19" w:author="Université Nantes Angers Le Mans" w:date="2010-12-27T11:00:00Z">
        <w:r w:rsidRPr="00A56394" w:rsidDel="00B65042">
          <w:delText>clairemen</w:delText>
        </w:r>
        <w:r w:rsidR="00F77129" w:rsidDel="00B65042">
          <w:delText>t identifiés</w:delText>
        </w:r>
        <w:r w:rsidR="00C92B83" w:rsidDel="00B65042">
          <w:delText xml:space="preserve"> </w:delText>
        </w:r>
      </w:del>
      <w:r w:rsidR="00C92B83">
        <w:t xml:space="preserve">s’appuie </w:t>
      </w:r>
      <w:r w:rsidR="00973C6A">
        <w:t xml:space="preserve">sur </w:t>
      </w:r>
      <w:r w:rsidR="00D44E75" w:rsidRPr="00A56394">
        <w:rPr>
          <w:rFonts w:cs="Arial"/>
        </w:rPr>
        <w:t xml:space="preserve">des potentiels, industriel, de recherche et de formation </w:t>
      </w:r>
      <w:ins w:id="20" w:author="Université Nantes Angers Le Mans" w:date="2010-12-27T11:00:00Z">
        <w:r w:rsidR="00B65042">
          <w:rPr>
            <w:rFonts w:cs="Arial"/>
          </w:rPr>
          <w:t>que les</w:t>
        </w:r>
      </w:ins>
      <w:ins w:id="21" w:author="Université Nantes Angers Le Mans" w:date="2010-12-27T11:01:00Z">
        <w:r w:rsidR="00005D74">
          <w:rPr>
            <w:rFonts w:cs="Arial"/>
          </w:rPr>
          <w:t xml:space="preserve"> laboratoires ont su créer </w:t>
        </w:r>
      </w:ins>
      <w:ins w:id="22" w:author="Université Nantes Angers Le Mans" w:date="2010-12-27T11:39:00Z">
        <w:r w:rsidR="007C4012">
          <w:rPr>
            <w:rFonts w:cs="Arial"/>
          </w:rPr>
          <w:t xml:space="preserve">depuis plusieurs années </w:t>
        </w:r>
      </w:ins>
      <w:ins w:id="23" w:author="Université Nantes Angers Le Mans" w:date="2010-12-27T11:02:00Z">
        <w:r w:rsidR="00005D74">
          <w:rPr>
            <w:rFonts w:cs="Arial"/>
          </w:rPr>
          <w:t>avec leurs partenaires, PME, Grands groupes et collectivités territoriales</w:t>
        </w:r>
      </w:ins>
      <w:ins w:id="24" w:author="Université Nantes Angers Le Mans" w:date="2010-12-27T11:39:00Z">
        <w:r w:rsidR="007C4012">
          <w:rPr>
            <w:rFonts w:cs="Arial"/>
          </w:rPr>
          <w:t>.</w:t>
        </w:r>
      </w:ins>
    </w:p>
    <w:p w:rsidR="00C92B83" w:rsidRDefault="00D44E75" w:rsidP="00C92B83">
      <w:pPr>
        <w:pStyle w:val="Sansinterligne"/>
        <w:jc w:val="both"/>
        <w:rPr>
          <w:rFonts w:cs="Arial"/>
        </w:rPr>
      </w:pPr>
      <w:del w:id="25" w:author="Université Nantes Angers Le Mans" w:date="2010-12-27T11:00:00Z">
        <w:r w:rsidRPr="00A56394" w:rsidDel="00B65042">
          <w:rPr>
            <w:rFonts w:cs="Arial"/>
          </w:rPr>
          <w:delText>impressionnants</w:delText>
        </w:r>
        <w:r w:rsidR="00C92B83" w:rsidDel="00B65042">
          <w:rPr>
            <w:rFonts w:cs="Arial"/>
          </w:rPr>
          <w:delText xml:space="preserve">. </w:delText>
        </w:r>
      </w:del>
    </w:p>
    <w:p w:rsidR="00A61056" w:rsidRDefault="00C92B83" w:rsidP="00C92B83">
      <w:pPr>
        <w:pStyle w:val="Sansinterligne"/>
        <w:jc w:val="both"/>
      </w:pPr>
      <w:r>
        <w:rPr>
          <w:rFonts w:cs="Arial"/>
        </w:rPr>
        <w:t xml:space="preserve">Pour le </w:t>
      </w:r>
      <w:r w:rsidRPr="00C92B83">
        <w:rPr>
          <w:rFonts w:cs="Arial"/>
          <w:b/>
        </w:rPr>
        <w:t>pôle Mer</w:t>
      </w:r>
      <w:r>
        <w:rPr>
          <w:rFonts w:cs="Arial"/>
        </w:rPr>
        <w:t>,</w:t>
      </w:r>
      <w:r w:rsidR="00D44E75" w:rsidRPr="00A56394">
        <w:rPr>
          <w:rFonts w:cs="Arial"/>
        </w:rPr>
        <w:t xml:space="preserve"> la filière maritime (construction navale, industrie de défen</w:t>
      </w:r>
      <w:r>
        <w:rPr>
          <w:rFonts w:cs="Arial"/>
        </w:rPr>
        <w:t>se, exploitation des océans...) représente</w:t>
      </w:r>
      <w:r w:rsidR="00D44E75" w:rsidRPr="00A56394">
        <w:rPr>
          <w:rFonts w:cs="Arial"/>
        </w:rPr>
        <w:t xml:space="preserve"> plus des trois quarts de la recherche française dans le domaine et près de 700 entreprises ou grands organismes de recherche</w:t>
      </w:r>
      <w:ins w:id="26" w:author="Université Nantes Angers Le Mans" w:date="2010-12-27T11:03:00Z">
        <w:r w:rsidR="00005D74">
          <w:rPr>
            <w:rFonts w:cs="Arial"/>
          </w:rPr>
          <w:t xml:space="preserve"> dont</w:t>
        </w:r>
      </w:ins>
      <w:del w:id="27" w:author="Université Nantes Angers Le Mans" w:date="2010-12-27T11:03:00Z">
        <w:r w:rsidR="00D44E75" w:rsidRPr="00A56394" w:rsidDel="00005D74">
          <w:rPr>
            <w:rFonts w:cs="Arial"/>
          </w:rPr>
          <w:delText xml:space="preserve"> :</w:delText>
        </w:r>
      </w:del>
      <w:r w:rsidR="00D44E75" w:rsidRPr="00A56394">
        <w:rPr>
          <w:rFonts w:cs="Arial"/>
        </w:rPr>
        <w:t xml:space="preserve"> DCN, Thalès, </w:t>
      </w:r>
      <w:proofErr w:type="spellStart"/>
      <w:r w:rsidR="00D44E75" w:rsidRPr="00A56394">
        <w:rPr>
          <w:rFonts w:cs="Arial"/>
        </w:rPr>
        <w:t>Véolia</w:t>
      </w:r>
      <w:proofErr w:type="spellEnd"/>
      <w:r w:rsidR="00D44E75" w:rsidRPr="00A56394">
        <w:rPr>
          <w:rFonts w:cs="Arial"/>
        </w:rPr>
        <w:t xml:space="preserve"> Water, Ifremer...</w:t>
      </w:r>
      <w:r>
        <w:rPr>
          <w:rFonts w:cs="Arial"/>
        </w:rPr>
        <w:t>. Ce pôle</w:t>
      </w:r>
      <w:r>
        <w:t xml:space="preserve"> développe également des </w:t>
      </w:r>
      <w:r w:rsidR="00D44E75" w:rsidRPr="00A56394">
        <w:t>activités tournées vers de nouveaux marchés de l'innovation en matière de technologies et de service</w:t>
      </w:r>
      <w:r w:rsidR="006F46C2">
        <w:t xml:space="preserve"> (énergie, transports…)</w:t>
      </w:r>
      <w:r w:rsidR="00D44E75" w:rsidRPr="00A56394">
        <w:t>.</w:t>
      </w:r>
    </w:p>
    <w:p w:rsidR="0021316C" w:rsidRDefault="00C92B83" w:rsidP="0021316C">
      <w:pPr>
        <w:pStyle w:val="Sansinterligne"/>
        <w:tabs>
          <w:tab w:val="left" w:pos="6946"/>
        </w:tabs>
        <w:jc w:val="both"/>
      </w:pPr>
      <w:r>
        <w:t xml:space="preserve">Dans le </w:t>
      </w:r>
      <w:r w:rsidRPr="00C92B83">
        <w:rPr>
          <w:b/>
        </w:rPr>
        <w:t>secteur agroalimentaire</w:t>
      </w:r>
      <w:r>
        <w:t xml:space="preserve">, </w:t>
      </w:r>
      <w:r w:rsidR="006F46C2">
        <w:t xml:space="preserve">l’économie de </w:t>
      </w:r>
      <w:r>
        <w:t xml:space="preserve">nos deux régions </w:t>
      </w:r>
      <w:r w:rsidR="006F46C2">
        <w:t>pèse</w:t>
      </w:r>
      <w:r>
        <w:t xml:space="preserve"> </w:t>
      </w:r>
      <w:r w:rsidR="006F46C2">
        <w:t xml:space="preserve">pour </w:t>
      </w:r>
      <w:r>
        <w:t>près du</w:t>
      </w:r>
      <w:ins w:id="28" w:author="Université Nantes Angers Le Mans" w:date="2010-12-27T09:44:00Z">
        <w:r w:rsidR="001D0DD0">
          <w:t xml:space="preserve"> quart</w:t>
        </w:r>
      </w:ins>
      <w:del w:id="29" w:author="Université Nantes Angers Le Mans" w:date="2010-12-27T09:44:00Z">
        <w:r w:rsidDel="001D0DD0">
          <w:delText xml:space="preserve"> ¼</w:delText>
        </w:r>
      </w:del>
      <w:r>
        <w:t xml:space="preserve"> de la production nationale</w:t>
      </w:r>
      <w:r w:rsidR="0021316C" w:rsidRPr="00A56394">
        <w:t xml:space="preserve">. L’association des laboratoires de recherche académiques à de nombreux groupes industriels (pour certains, leaders mondiaux : Nestlé, </w:t>
      </w:r>
      <w:proofErr w:type="spellStart"/>
      <w:r w:rsidR="0021316C" w:rsidRPr="00A56394">
        <w:t>Limagrain</w:t>
      </w:r>
      <w:proofErr w:type="spellEnd"/>
      <w:r w:rsidR="0021316C" w:rsidRPr="00A56394">
        <w:t xml:space="preserve">, etc.), nous garantit un potentiel industriel et technologique de premier plan. Les innovations émanant des laboratoires et l’adaptation des entreprises aux nouvelles exigences du marché permettront une diversification vers des produits et des services à plus grande valeur ajoutée (ex : filière nutrition-santé). </w:t>
      </w:r>
    </w:p>
    <w:p w:rsidR="0021316C" w:rsidRPr="00A56394" w:rsidRDefault="0021316C" w:rsidP="0021316C">
      <w:pPr>
        <w:pStyle w:val="Sansinterligne"/>
        <w:jc w:val="both"/>
        <w:rPr>
          <w:vanish/>
          <w:specVanish/>
        </w:rPr>
      </w:pPr>
      <w:r w:rsidRPr="00A56394">
        <w:t>L’importance de ces deux premiers pôles dans l’économie de nos territoires rend d’autant plus essentielle la question de leur développement et compétitivité pour les années à venir. En effet, ces secteurs sont exposés à des pressions exogènes de plus en plus fortes : préoccupations environnementales, normes sanitaires, no</w:t>
      </w:r>
      <w:r w:rsidR="006F46C2">
        <w:t>rmes de qualité ou perspectives</w:t>
      </w:r>
      <w:r w:rsidRPr="00A56394">
        <w:t xml:space="preserve"> de remise</w:t>
      </w:r>
      <w:del w:id="30" w:author="Université Nantes Angers Le Mans" w:date="2010-12-27T09:45:00Z">
        <w:r w:rsidRPr="00A56394" w:rsidDel="00BF443E">
          <w:delText>s</w:delText>
        </w:r>
      </w:del>
      <w:r w:rsidRPr="00A56394">
        <w:t xml:space="preserve"> à plat des politiques européennes complexifiant et contraignant fortement les productions agricoles et les économies de la mer. Les innovations à travers l’IDEX devront donc répondre à ces grands défis</w:t>
      </w:r>
      <w:r w:rsidR="006F46C2">
        <w:t xml:space="preserve"> et permettre une rapide adaptation</w:t>
      </w:r>
      <w:r w:rsidR="00973C6A">
        <w:t xml:space="preserve"> des entreprise</w:t>
      </w:r>
      <w:r w:rsidR="006F46C2">
        <w:t>s aux enjeux de demain</w:t>
      </w:r>
      <w:r w:rsidRPr="00A56394">
        <w:t>.</w:t>
      </w:r>
    </w:p>
    <w:p w:rsidR="00A61056" w:rsidRDefault="0021316C" w:rsidP="0021316C">
      <w:pPr>
        <w:pStyle w:val="Sansinterligne"/>
        <w:jc w:val="both"/>
      </w:pPr>
      <w:r w:rsidRPr="00A56394">
        <w:t xml:space="preserve"> </w:t>
      </w:r>
    </w:p>
    <w:p w:rsidR="006F46C2" w:rsidRDefault="006F46C2" w:rsidP="0021316C">
      <w:pPr>
        <w:pStyle w:val="Sansinterligne"/>
        <w:jc w:val="both"/>
        <w:rPr>
          <w:ins w:id="31" w:author="Université Nantes Angers Le Mans" w:date="2010-12-27T12:08:00Z"/>
        </w:rPr>
      </w:pPr>
      <w:r>
        <w:t>Le Pôle</w:t>
      </w:r>
      <w:r w:rsidR="0021316C" w:rsidRPr="00A56394">
        <w:t xml:space="preserve"> </w:t>
      </w:r>
      <w:r w:rsidR="0021316C" w:rsidRPr="00A56394">
        <w:rPr>
          <w:b/>
        </w:rPr>
        <w:t>numérique et des technologies de l’information et de la communication</w:t>
      </w:r>
      <w:r>
        <w:t xml:space="preserve"> s’articule</w:t>
      </w:r>
      <w:r w:rsidR="0021316C" w:rsidRPr="00A56394">
        <w:t xml:space="preserve"> autour de très grands centres de recherche académiques (INRIA-IRISA, Telecom Bretagne…) et de centres de R&amp;D de grands groupes (Orange, Thalès, etc.) s’appuyant eux-mêmes sur un tissu important de PME innovantes et un tissu de sous-traitance électronique développé, tous impliqués dans la gouvernance du pôle image et réseaux.</w:t>
      </w:r>
      <w:r w:rsidR="0021316C" w:rsidRPr="0021316C">
        <w:t xml:space="preserve"> </w:t>
      </w:r>
      <w:r w:rsidR="0021316C" w:rsidRPr="00A56394">
        <w:t>Ce</w:t>
      </w:r>
      <w:r>
        <w:t xml:space="preserve"> pôle</w:t>
      </w:r>
      <w:r w:rsidR="00973C6A">
        <w:t>, déjà à l’origine d’innovations majeurs,</w:t>
      </w:r>
      <w:r w:rsidR="0021316C" w:rsidRPr="00A56394">
        <w:t xml:space="preserve"> est évidemment fortement interconnecté avec le marché des télécommunications, de l'audiovisuel, des TIC et de l'Internet du </w:t>
      </w:r>
      <w:r w:rsidR="0021316C" w:rsidRPr="00A56394">
        <w:lastRenderedPageBreak/>
        <w:t>Futur qui est son marché naturel, mais aussi avec les marchés de la mer, de la santé, de l'agro-alimentaire, des transports, de la culture et des arts numériques. L’intégration des technologies de la communication est en effet un facteur essentiel et capital dans la performance des entreprises et de l’économie des deux régions.</w:t>
      </w:r>
    </w:p>
    <w:p w:rsidR="0013696D" w:rsidRDefault="0013696D" w:rsidP="0021316C">
      <w:pPr>
        <w:pStyle w:val="Sansinterligne"/>
        <w:jc w:val="both"/>
      </w:pPr>
    </w:p>
    <w:p w:rsidR="00206163" w:rsidRPr="00A56394" w:rsidRDefault="006F46C2" w:rsidP="0021316C">
      <w:pPr>
        <w:pStyle w:val="Sansinterligne"/>
        <w:jc w:val="both"/>
      </w:pPr>
      <w:r>
        <w:t>Un des moteurs principaux du</w:t>
      </w:r>
      <w:r w:rsidR="00206163" w:rsidRPr="00A56394">
        <w:t xml:space="preserve"> bouleversement </w:t>
      </w:r>
      <w:r>
        <w:t xml:space="preserve">du secteur de la </w:t>
      </w:r>
      <w:r w:rsidRPr="006F46C2">
        <w:rPr>
          <w:b/>
        </w:rPr>
        <w:t>Santé</w:t>
      </w:r>
      <w:r w:rsidR="00B43DB3" w:rsidRPr="00B43DB3">
        <w:t>, qui a connu</w:t>
      </w:r>
      <w:del w:id="32" w:author="Université Nantes Angers Le Mans" w:date="2010-12-27T11:04:00Z">
        <w:r w:rsidR="00B43DB3" w:rsidRPr="00B43DB3" w:rsidDel="00005D74">
          <w:delText xml:space="preserve"> en outre</w:delText>
        </w:r>
      </w:del>
      <w:r w:rsidR="00B43DB3" w:rsidRPr="00B43DB3">
        <w:t xml:space="preserve"> une</w:t>
      </w:r>
      <w:r w:rsidR="00B43DB3">
        <w:rPr>
          <w:b/>
        </w:rPr>
        <w:t xml:space="preserve"> </w:t>
      </w:r>
      <w:r w:rsidR="006407AE">
        <w:t xml:space="preserve">expansion </w:t>
      </w:r>
      <w:r w:rsidR="00B43DB3">
        <w:t>exceptionnelle</w:t>
      </w:r>
      <w:r w:rsidR="006407AE">
        <w:t xml:space="preserve"> au cours de ces 20 </w:t>
      </w:r>
      <w:r w:rsidR="00B43DB3">
        <w:t>dernières</w:t>
      </w:r>
      <w:r w:rsidR="006407AE">
        <w:t xml:space="preserve"> années</w:t>
      </w:r>
      <w:r w:rsidR="008C58EF">
        <w:t xml:space="preserve"> suite </w:t>
      </w:r>
      <w:r w:rsidR="00B43DB3">
        <w:t>à l’</w:t>
      </w:r>
      <w:r w:rsidR="008C58EF">
        <w:t xml:space="preserve">arrivée </w:t>
      </w:r>
      <w:r w:rsidR="00B43DB3">
        <w:t xml:space="preserve">de </w:t>
      </w:r>
      <w:r w:rsidR="008C58EF">
        <w:t xml:space="preserve">nombreux chercheurs sur </w:t>
      </w:r>
      <w:r w:rsidR="00B43DB3">
        <w:t xml:space="preserve">le </w:t>
      </w:r>
      <w:r w:rsidR="008C58EF">
        <w:t>territoire</w:t>
      </w:r>
      <w:r w:rsidR="00B43DB3">
        <w:t xml:space="preserve"> de l’IDEX, </w:t>
      </w:r>
      <w:r w:rsidR="00206163" w:rsidRPr="00A56394">
        <w:t xml:space="preserve">sera bien entendu l’IHU qui, à travers son partenariat avec de grands groupes industriels (Roche, Novartis…), leaders mondiaux dans la pharmacie, permettra la naissance d’un pôle mondialement reconnu dans les domaines de la transplantation, de l’immunologie et de l’immunothérapie. En santé humaine, </w:t>
      </w:r>
      <w:ins w:id="33" w:author="Université Nantes Angers Le Mans" w:date="2010-12-27T09:47:00Z">
        <w:r w:rsidR="00BF443E">
          <w:t xml:space="preserve">si </w:t>
        </w:r>
      </w:ins>
      <w:r w:rsidR="00206163" w:rsidRPr="00A56394">
        <w:t>ces domaines scientifiques sont très souvent à l’origine de</w:t>
      </w:r>
      <w:del w:id="34" w:author="Université Nantes Angers Le Mans" w:date="2010-12-27T09:47:00Z">
        <w:r w:rsidR="00206163" w:rsidRPr="00A56394" w:rsidDel="00BF443E">
          <w:delText>s</w:delText>
        </w:r>
      </w:del>
      <w:r w:rsidR="00206163" w:rsidRPr="00A56394">
        <w:t xml:space="preserve"> grandes découvertes et innovations conceptuelles</w:t>
      </w:r>
      <w:ins w:id="35" w:author="Université Nantes Angers Le Mans" w:date="2010-12-27T09:47:00Z">
        <w:r w:rsidR="00BF443E">
          <w:t xml:space="preserve">, </w:t>
        </w:r>
      </w:ins>
      <w:del w:id="36" w:author="Université Nantes Angers Le Mans" w:date="2010-12-27T09:47:00Z">
        <w:r w:rsidR="00206163" w:rsidRPr="00A56394" w:rsidDel="00BF443E">
          <w:delText xml:space="preserve"> mais </w:delText>
        </w:r>
      </w:del>
      <w:ins w:id="37" w:author="Université Nantes Angers Le Mans" w:date="2010-12-27T09:47:00Z">
        <w:r w:rsidR="00BF443E">
          <w:t xml:space="preserve">ils </w:t>
        </w:r>
      </w:ins>
      <w:del w:id="38" w:author="Université Nantes Angers Le Mans" w:date="2010-12-27T09:47:00Z">
        <w:r w:rsidR="00206163" w:rsidRPr="00A56394" w:rsidDel="00BF443E">
          <w:delText>ils</w:delText>
        </w:r>
      </w:del>
      <w:r w:rsidR="00206163" w:rsidRPr="00A56394">
        <w:t xml:space="preserve"> correspondent aussi aux</w:t>
      </w:r>
      <w:del w:id="39" w:author="Université Nantes Angers Le Mans" w:date="2010-12-27T11:06:00Z">
        <w:r w:rsidR="00206163" w:rsidRPr="00A56394" w:rsidDel="00005D74">
          <w:delText xml:space="preserve"> plus</w:delText>
        </w:r>
      </w:del>
      <w:r w:rsidR="00206163" w:rsidRPr="00A56394">
        <w:t xml:space="preserve"> grands marchés des médicaments pour les</w:t>
      </w:r>
      <w:del w:id="40" w:author="Université Nantes Angers Le Mans" w:date="2010-12-27T11:06:00Z">
        <w:r w:rsidR="00206163" w:rsidRPr="00A56394" w:rsidDel="00005D74">
          <w:delText xml:space="preserve"> grandes</w:delText>
        </w:r>
      </w:del>
      <w:r w:rsidR="00206163" w:rsidRPr="00A56394">
        <w:t xml:space="preserve"> firmes pharmaceutiq</w:t>
      </w:r>
      <w:r w:rsidR="003C3A1D">
        <w:t>ues</w:t>
      </w:r>
      <w:r w:rsidR="00206163" w:rsidRPr="00A56394">
        <w:t>.</w:t>
      </w:r>
      <w:r w:rsidR="000837AC">
        <w:t xml:space="preserve"> </w:t>
      </w:r>
      <w:r w:rsidR="00F779B3">
        <w:t>L</w:t>
      </w:r>
      <w:r w:rsidR="000837AC">
        <w:t>’absence historique de grands groupes pharmaceutiques dans l</w:t>
      </w:r>
      <w:r w:rsidR="00D821EE">
        <w:t>’</w:t>
      </w:r>
      <w:r w:rsidR="000837AC">
        <w:t xml:space="preserve">Ouest a toujours été un frein au développement de ce secteur d’activité. Aussi, la </w:t>
      </w:r>
      <w:ins w:id="41" w:author="Université Nantes Angers Le Mans" w:date="2010-12-27T11:06:00Z">
        <w:r w:rsidR="00005D74">
          <w:t>coopération avec</w:t>
        </w:r>
      </w:ins>
      <w:del w:id="42" w:author="Université Nantes Angers Le Mans" w:date="2010-12-27T11:06:00Z">
        <w:r w:rsidR="000837AC" w:rsidDel="00005D74">
          <w:delText>venue de</w:delText>
        </w:r>
      </w:del>
      <w:r w:rsidR="000837AC">
        <w:t xml:space="preserve"> ces leaders mondiaux aura un effet d’entrainement pour toute l’</w:t>
      </w:r>
      <w:r w:rsidR="00D821EE">
        <w:t>industrie de la santé</w:t>
      </w:r>
      <w:r w:rsidR="000837AC">
        <w:t>. En outre,</w:t>
      </w:r>
      <w:r w:rsidR="00206163" w:rsidRPr="00A56394">
        <w:t xml:space="preserve"> </w:t>
      </w:r>
      <w:r w:rsidR="000837AC">
        <w:t>l’émergence de ce</w:t>
      </w:r>
      <w:r w:rsidR="00F779B3">
        <w:t xml:space="preserve"> pôle sera</w:t>
      </w:r>
      <w:r w:rsidR="00206163" w:rsidRPr="00A56394">
        <w:t xml:space="preserve"> </w:t>
      </w:r>
      <w:r w:rsidR="000837AC" w:rsidRPr="00A56394">
        <w:t>soutenue</w:t>
      </w:r>
      <w:r w:rsidR="00206163" w:rsidRPr="00A56394">
        <w:t xml:space="preserve"> par les initiatives des différents</w:t>
      </w:r>
      <w:r w:rsidR="00C77E3C">
        <w:t xml:space="preserve"> </w:t>
      </w:r>
      <w:proofErr w:type="spellStart"/>
      <w:r w:rsidR="00C77E3C">
        <w:t>labex</w:t>
      </w:r>
      <w:proofErr w:type="spellEnd"/>
      <w:r w:rsidR="00C77E3C">
        <w:t xml:space="preserve"> et « cohortes » déposés, dont l</w:t>
      </w:r>
      <w:r w:rsidR="00D821EE">
        <w:t>es programmes</w:t>
      </w:r>
      <w:r w:rsidR="000837AC">
        <w:t xml:space="preserve"> sont structurés autour d’</w:t>
      </w:r>
      <w:r w:rsidR="00D821EE">
        <w:t xml:space="preserve">un réseau de </w:t>
      </w:r>
      <w:ins w:id="43" w:author="Université Nantes Angers Le Mans" w:date="2010-12-27T11:07:00Z">
        <w:r w:rsidR="00005D74">
          <w:t>jeunes pousses</w:t>
        </w:r>
      </w:ins>
      <w:del w:id="44" w:author="Université Nantes Angers Le Mans" w:date="2010-12-27T11:07:00Z">
        <w:r w:rsidR="00C77E3C" w:rsidDel="00005D74">
          <w:delText>« </w:delText>
        </w:r>
        <w:r w:rsidR="00D821EE" w:rsidDel="00005D74">
          <w:delText>Start-up</w:delText>
        </w:r>
        <w:r w:rsidR="00C77E3C" w:rsidDel="00005D74">
          <w:delText> »</w:delText>
        </w:r>
      </w:del>
      <w:r w:rsidR="000837AC">
        <w:t xml:space="preserve"> bien développé </w:t>
      </w:r>
      <w:r w:rsidR="00D821EE">
        <w:t xml:space="preserve">en particulier </w:t>
      </w:r>
      <w:r w:rsidR="000837AC">
        <w:t>dans le bassin Nantais.</w:t>
      </w:r>
    </w:p>
    <w:p w:rsidR="00206163" w:rsidRDefault="000837AC" w:rsidP="00206163">
      <w:pPr>
        <w:pStyle w:val="Sansinterligne"/>
        <w:jc w:val="both"/>
      </w:pPr>
      <w:r>
        <w:t>Enfin, le</w:t>
      </w:r>
      <w:r w:rsidR="00206163" w:rsidRPr="00A56394">
        <w:t xml:space="preserve"> pôle « </w:t>
      </w:r>
      <w:r w:rsidR="00206163" w:rsidRPr="00A56394">
        <w:rPr>
          <w:b/>
        </w:rPr>
        <w:t>Matière, Ondes, Structures </w:t>
      </w:r>
      <w:r>
        <w:t xml:space="preserve">» </w:t>
      </w:r>
      <w:r w:rsidR="00206163" w:rsidRPr="00A56394">
        <w:t>impactera</w:t>
      </w:r>
      <w:r>
        <w:t xml:space="preserve"> par son périmètre </w:t>
      </w:r>
      <w:r w:rsidR="00377786" w:rsidRPr="00377786">
        <w:rPr>
          <w:rPrChange w:id="45" w:author="Université Nantes Angers Le Mans" w:date="2010-12-27T11:53:00Z">
            <w:rPr>
              <w:highlight w:val="lightGray"/>
            </w:rPr>
          </w:rPrChange>
        </w:rPr>
        <w:t xml:space="preserve">(ses quatre Labex, l’IRT Jules Verne, les deux pôles de compétitivité EMC2 et ID4Car et les deux grands équipements </w:t>
      </w:r>
      <w:proofErr w:type="spellStart"/>
      <w:r w:rsidR="00377786" w:rsidRPr="00377786">
        <w:rPr>
          <w:rPrChange w:id="46" w:author="Université Nantes Angers Le Mans" w:date="2010-12-27T11:53:00Z">
            <w:rPr>
              <w:highlight w:val="lightGray"/>
            </w:rPr>
          </w:rPrChange>
        </w:rPr>
        <w:t>Technocampus</w:t>
      </w:r>
      <w:proofErr w:type="spellEnd"/>
      <w:r w:rsidR="00377786" w:rsidRPr="00377786">
        <w:rPr>
          <w:rPrChange w:id="47" w:author="Université Nantes Angers Le Mans" w:date="2010-12-27T11:53:00Z">
            <w:rPr>
              <w:highlight w:val="lightGray"/>
            </w:rPr>
          </w:rPrChange>
        </w:rPr>
        <w:t xml:space="preserve"> Emc2 et </w:t>
      </w:r>
      <w:proofErr w:type="spellStart"/>
      <w:r w:rsidR="00377786" w:rsidRPr="00377786">
        <w:rPr>
          <w:rPrChange w:id="48" w:author="Université Nantes Angers Le Mans" w:date="2010-12-27T11:53:00Z">
            <w:rPr>
              <w:highlight w:val="lightGray"/>
            </w:rPr>
          </w:rPrChange>
        </w:rPr>
        <w:t>Arronax</w:t>
      </w:r>
      <w:proofErr w:type="spellEnd"/>
      <w:r w:rsidR="00377786" w:rsidRPr="00377786">
        <w:rPr>
          <w:rPrChange w:id="49" w:author="Université Nantes Angers Le Mans" w:date="2010-12-27T11:53:00Z">
            <w:rPr>
              <w:highlight w:val="lightGray"/>
            </w:rPr>
          </w:rPrChange>
        </w:rPr>
        <w:t xml:space="preserve"> regroupant équipes de recherche et industriels),</w:t>
      </w:r>
      <w:r w:rsidR="00206163" w:rsidRPr="00A56394">
        <w:t xml:space="preserve"> </w:t>
      </w:r>
      <w:ins w:id="50" w:author="Université Nantes Angers Le Mans" w:date="2010-12-27T11:13:00Z">
        <w:r w:rsidR="00F00B1D">
          <w:t>plusieurs</w:t>
        </w:r>
      </w:ins>
      <w:del w:id="51" w:author="Université Nantes Angers Le Mans" w:date="2010-12-27T11:13:00Z">
        <w:r w:rsidR="00206163" w:rsidRPr="00A56394" w:rsidDel="00F00B1D">
          <w:delText>un large</w:delText>
        </w:r>
      </w:del>
      <w:r w:rsidR="00206163" w:rsidRPr="00A56394">
        <w:t xml:space="preserve"> secteur</w:t>
      </w:r>
      <w:ins w:id="52" w:author="Université Nantes Angers Le Mans" w:date="2010-12-27T11:13:00Z">
        <w:r w:rsidR="00F00B1D">
          <w:t>s</w:t>
        </w:r>
      </w:ins>
      <w:r w:rsidR="00206163" w:rsidRPr="00A56394">
        <w:t xml:space="preserve"> économique</w:t>
      </w:r>
      <w:ins w:id="53" w:author="Université Nantes Angers Le Mans" w:date="2010-12-27T11:13:00Z">
        <w:r w:rsidR="00F00B1D">
          <w:t>s</w:t>
        </w:r>
      </w:ins>
      <w:r>
        <w:t xml:space="preserve"> co</w:t>
      </w:r>
      <w:ins w:id="54" w:author="Université Nantes Angers Le Mans" w:date="2010-12-27T11:13:00Z">
        <w:r w:rsidR="00F00B1D">
          <w:t>mme</w:t>
        </w:r>
      </w:ins>
      <w:del w:id="55" w:author="Université Nantes Angers Le Mans" w:date="2010-12-27T11:13:00Z">
        <w:r w:rsidDel="00F00B1D">
          <w:delText>uvrant</w:delText>
        </w:r>
        <w:r w:rsidR="00206163" w:rsidRPr="00A56394" w:rsidDel="00F00B1D">
          <w:delText xml:space="preserve"> </w:delText>
        </w:r>
      </w:del>
      <w:ins w:id="56" w:author="Université Nantes Angers Le Mans" w:date="2010-12-27T11:12:00Z">
        <w:r w:rsidR="00F00B1D">
          <w:t xml:space="preserve"> </w:t>
        </w:r>
      </w:ins>
      <w:del w:id="57" w:author="Université Nantes Angers Le Mans" w:date="2010-12-27T11:16:00Z">
        <w:r w:rsidR="00206163" w:rsidRPr="00A56394" w:rsidDel="00F00B1D">
          <w:delText xml:space="preserve">la construction mécanique, </w:delText>
        </w:r>
      </w:del>
      <w:del w:id="58" w:author="Université Nantes Angers Le Mans" w:date="2010-12-27T11:12:00Z">
        <w:r w:rsidR="00206163" w:rsidRPr="00A56394" w:rsidDel="00F00B1D">
          <w:delText xml:space="preserve">les procédés de fabrication et </w:delText>
        </w:r>
      </w:del>
      <w:del w:id="59" w:author="Université Nantes Angers Le Mans" w:date="2010-12-27T11:16:00Z">
        <w:r w:rsidR="00206163" w:rsidRPr="00A56394" w:rsidDel="00F00B1D">
          <w:delText>les matériaux</w:delText>
        </w:r>
        <w:r w:rsidR="00E25DF3" w:rsidDel="00F00B1D">
          <w:delText>,</w:delText>
        </w:r>
      </w:del>
      <w:del w:id="60" w:author="Université Nantes Angers Le Mans" w:date="2010-12-27T11:09:00Z">
        <w:r w:rsidR="00E25DF3" w:rsidDel="00005D74">
          <w:delText xml:space="preserve"> les biotechnologies, l’environnement,</w:delText>
        </w:r>
      </w:del>
      <w:del w:id="61" w:author="Université Nantes Angers Le Mans" w:date="2010-12-27T11:16:00Z">
        <w:r w:rsidR="00E25DF3" w:rsidDel="00F00B1D">
          <w:delText xml:space="preserve"> </w:delText>
        </w:r>
      </w:del>
      <w:r w:rsidR="00E25DF3">
        <w:t>l’aéronautique, l’automobile, le génie maritime et</w:t>
      </w:r>
      <w:r w:rsidR="00206163" w:rsidRPr="00A56394">
        <w:t xml:space="preserve"> l’énergie</w:t>
      </w:r>
      <w:ins w:id="62" w:author="Université Nantes Angers Le Mans" w:date="2010-12-27T11:12:00Z">
        <w:r w:rsidR="00F00B1D">
          <w:t xml:space="preserve"> </w:t>
        </w:r>
      </w:ins>
      <w:ins w:id="63" w:author="Université Nantes Angers Le Mans" w:date="2010-12-27T11:14:00Z">
        <w:r w:rsidR="00F00B1D">
          <w:t>mais aussi</w:t>
        </w:r>
      </w:ins>
      <w:ins w:id="64" w:author="Université Nantes Angers Le Mans" w:date="2010-12-27T11:12:00Z">
        <w:r w:rsidR="00F00B1D">
          <w:t xml:space="preserve"> les biotechnologies et l’environnement</w:t>
        </w:r>
      </w:ins>
      <w:r w:rsidR="00206163" w:rsidRPr="00A56394">
        <w:t xml:space="preserve">. </w:t>
      </w:r>
      <w:ins w:id="65" w:author="Université Nantes Angers Le Mans" w:date="2010-12-27T11:17:00Z">
        <w:r w:rsidR="00F00B1D">
          <w:t>L</w:t>
        </w:r>
      </w:ins>
      <w:del w:id="66" w:author="Université Nantes Angers Le Mans" w:date="2010-12-27T11:17:00Z">
        <w:r w:rsidR="00206163" w:rsidRPr="00A56394" w:rsidDel="00F00B1D">
          <w:delText>C</w:delText>
        </w:r>
      </w:del>
      <w:r w:rsidR="00206163" w:rsidRPr="00A56394">
        <w:t xml:space="preserve">e secteur </w:t>
      </w:r>
      <w:ins w:id="67" w:author="Université Nantes Angers Le Mans" w:date="2010-12-27T11:15:00Z">
        <w:r w:rsidR="00F00B1D">
          <w:t xml:space="preserve">de la mécanique et des matériaux </w:t>
        </w:r>
      </w:ins>
      <w:r w:rsidR="00206163" w:rsidRPr="00A56394">
        <w:t xml:space="preserve">avec 7000 établissements </w:t>
      </w:r>
      <w:del w:id="68" w:author="Université Nantes Angers Le Mans" w:date="2010-12-27T12:28:00Z">
        <w:r w:rsidR="00206163" w:rsidRPr="00A56394" w:rsidDel="009E6775">
          <w:delText>(</w:delText>
        </w:r>
        <w:r w:rsidR="00206163" w:rsidRPr="00A56394" w:rsidDel="009E6775">
          <w:rPr>
            <w:highlight w:val="yellow"/>
          </w:rPr>
          <w:delText>à confirmer – 3600 en PdL)</w:delText>
        </w:r>
        <w:r w:rsidR="00206163" w:rsidRPr="00A56394" w:rsidDel="009E6775">
          <w:delText xml:space="preserve"> </w:delText>
        </w:r>
      </w:del>
      <w:r w:rsidR="00206163" w:rsidRPr="00A56394">
        <w:t xml:space="preserve">(certains de dimension internationale tels AIRBUS, DCNS, PSA Peugeot-Citroën </w:t>
      </w:r>
      <w:proofErr w:type="spellStart"/>
      <w:r w:rsidR="00206163" w:rsidRPr="00A56394">
        <w:t>etc</w:t>
      </w:r>
      <w:proofErr w:type="spellEnd"/>
      <w:r w:rsidR="00206163" w:rsidRPr="00A56394">
        <w:t xml:space="preserve">)  </w:t>
      </w:r>
      <w:proofErr w:type="gramStart"/>
      <w:r w:rsidR="00206163" w:rsidRPr="00A56394">
        <w:t>concerne</w:t>
      </w:r>
      <w:proofErr w:type="gramEnd"/>
      <w:r w:rsidR="00206163" w:rsidRPr="00A56394">
        <w:t xml:space="preserve"> </w:t>
      </w:r>
      <w:ins w:id="69" w:author="Université Nantes Angers Le Mans" w:date="2010-12-27T11:16:00Z">
        <w:r w:rsidR="00F00B1D">
          <w:t xml:space="preserve">régionalement </w:t>
        </w:r>
      </w:ins>
      <w:r w:rsidR="00206163" w:rsidRPr="00A56394">
        <w:t>p</w:t>
      </w:r>
      <w:ins w:id="70" w:author="Université Nantes Angers Le Mans" w:date="2010-12-27T12:28:00Z">
        <w:r w:rsidR="009E6775">
          <w:t>lus</w:t>
        </w:r>
      </w:ins>
      <w:del w:id="71" w:author="Université Nantes Angers Le Mans" w:date="2010-12-27T12:28:00Z">
        <w:r w:rsidR="00206163" w:rsidRPr="00A56394" w:rsidDel="009E6775">
          <w:delText>rès</w:delText>
        </w:r>
      </w:del>
      <w:r w:rsidR="00206163" w:rsidRPr="00A56394">
        <w:t xml:space="preserve"> de 250 000 emplois (</w:t>
      </w:r>
      <w:r w:rsidR="00206163" w:rsidRPr="00A56394">
        <w:rPr>
          <w:highlight w:val="yellow"/>
        </w:rPr>
        <w:t xml:space="preserve">à confirmer -120 000 en </w:t>
      </w:r>
      <w:proofErr w:type="spellStart"/>
      <w:r w:rsidR="00206163" w:rsidRPr="00A56394">
        <w:rPr>
          <w:highlight w:val="yellow"/>
        </w:rPr>
        <w:t>PdL</w:t>
      </w:r>
      <w:proofErr w:type="spellEnd"/>
      <w:r w:rsidR="00E25DF3">
        <w:t xml:space="preserve">). </w:t>
      </w:r>
      <w:r w:rsidR="00206163" w:rsidRPr="00A56394">
        <w:t>Secteur économique fortement exportateur</w:t>
      </w:r>
      <w:ins w:id="72" w:author="Université Nantes Angers Le Mans" w:date="2010-12-27T12:29:00Z">
        <w:r w:rsidR="00FA5024">
          <w:t xml:space="preserve"> et en mutation</w:t>
        </w:r>
      </w:ins>
      <w:r w:rsidR="00206163" w:rsidRPr="00A56394">
        <w:t xml:space="preserve">, celui-ci </w:t>
      </w:r>
      <w:ins w:id="73" w:author="Université Nantes Angers Le Mans" w:date="2010-12-27T11:38:00Z">
        <w:r w:rsidR="007C4012">
          <w:t>dé</w:t>
        </w:r>
      </w:ins>
      <w:del w:id="74" w:author="Université Nantes Angers Le Mans" w:date="2010-12-27T11:17:00Z">
        <w:r w:rsidR="00206163" w:rsidRPr="00A56394" w:rsidDel="00F00B1D">
          <w:delText xml:space="preserve"> dé</w:delText>
        </w:r>
      </w:del>
      <w:r w:rsidR="00206163" w:rsidRPr="00A56394">
        <w:t xml:space="preserve">montre </w:t>
      </w:r>
      <w:ins w:id="75" w:author="Université Nantes Angers Le Mans" w:date="2010-12-27T12:29:00Z">
        <w:r w:rsidR="00FA5024">
          <w:t>aussi</w:t>
        </w:r>
      </w:ins>
      <w:del w:id="76" w:author="Université Nantes Angers Le Mans" w:date="2010-12-27T12:29:00Z">
        <w:r w:rsidR="00206163" w:rsidRPr="00A56394" w:rsidDel="00FA5024">
          <w:delText>également</w:delText>
        </w:r>
      </w:del>
      <w:r w:rsidR="00206163" w:rsidRPr="00A56394">
        <w:t xml:space="preserve"> un véritable dynamisme en termes de créations d’entreprise.</w:t>
      </w:r>
    </w:p>
    <w:p w:rsidR="00081F4C" w:rsidRDefault="00081F4C" w:rsidP="00206163">
      <w:pPr>
        <w:pStyle w:val="Sansinterligne"/>
        <w:jc w:val="both"/>
      </w:pPr>
    </w:p>
    <w:p w:rsidR="00081F4C" w:rsidRPr="00A56394" w:rsidRDefault="00FA5024" w:rsidP="00081F4C">
      <w:pPr>
        <w:pStyle w:val="Sansinterligne"/>
        <w:jc w:val="both"/>
        <w:rPr>
          <w:color w:val="FF0000"/>
        </w:rPr>
      </w:pPr>
      <w:ins w:id="77" w:author="Université Nantes Angers Le Mans" w:date="2010-12-27T12:30:00Z">
        <w:r>
          <w:rPr>
            <w:rFonts w:cs="Arial"/>
            <w:color w:val="000000"/>
          </w:rPr>
          <w:t>A</w:t>
        </w:r>
      </w:ins>
      <w:del w:id="78" w:author="Université Nantes Angers Le Mans" w:date="2010-12-27T12:30:00Z">
        <w:r w:rsidR="0015542C" w:rsidDel="00FA5024">
          <w:rPr>
            <w:rFonts w:cs="Arial"/>
            <w:color w:val="000000"/>
          </w:rPr>
          <w:delText>Il est</w:delText>
        </w:r>
        <w:r w:rsidR="00081F4C" w:rsidRPr="00A56394" w:rsidDel="00FA5024">
          <w:rPr>
            <w:rFonts w:cs="Arial"/>
            <w:color w:val="000000"/>
          </w:rPr>
          <w:delText xml:space="preserve"> évident qu’a</w:delText>
        </w:r>
      </w:del>
      <w:r w:rsidR="00081F4C" w:rsidRPr="00A56394">
        <w:rPr>
          <w:rFonts w:cs="Arial"/>
          <w:color w:val="000000"/>
        </w:rPr>
        <w:t>u-delà de la plus-value apportée par un renforcement de la coopération entre les laboratoires académiques d’excellence et leurs partenaires industriels dans chacun des 5 pôles défi</w:t>
      </w:r>
      <w:r w:rsidR="0015542C">
        <w:rPr>
          <w:rFonts w:cs="Arial"/>
          <w:color w:val="000000"/>
        </w:rPr>
        <w:t>nis, la valeur ajoutée d</w:t>
      </w:r>
      <w:ins w:id="79" w:author="Université Nantes Angers Le Mans" w:date="2010-12-27T11:39:00Z">
        <w:r w:rsidR="007C4012">
          <w:rPr>
            <w:rFonts w:cs="Arial"/>
            <w:color w:val="000000"/>
          </w:rPr>
          <w:t>’</w:t>
        </w:r>
      </w:ins>
      <w:del w:id="80" w:author="Université Nantes Angers Le Mans" w:date="2010-12-27T11:39:00Z">
        <w:r w:rsidR="0015542C" w:rsidDel="007C4012">
          <w:rPr>
            <w:rFonts w:cs="Arial"/>
            <w:color w:val="000000"/>
          </w:rPr>
          <w:delText xml:space="preserve">e </w:delText>
        </w:r>
      </w:del>
      <w:r w:rsidR="0015542C">
        <w:rPr>
          <w:rFonts w:cs="Arial"/>
          <w:color w:val="000000"/>
        </w:rPr>
        <w:t>IC West</w:t>
      </w:r>
      <w:r w:rsidR="00081F4C" w:rsidRPr="00A56394">
        <w:rPr>
          <w:rFonts w:cs="Arial"/>
          <w:color w:val="000000"/>
        </w:rPr>
        <w:t xml:space="preserve"> réside dans sa capacité</w:t>
      </w:r>
      <w:del w:id="81" w:author="Université Nantes Angers Le Mans" w:date="2010-12-27T11:46:00Z">
        <w:r w:rsidR="00081F4C" w:rsidRPr="00A56394" w:rsidDel="007C4012">
          <w:rPr>
            <w:rFonts w:cs="Arial"/>
            <w:color w:val="000000"/>
          </w:rPr>
          <w:delText xml:space="preserve"> </w:delText>
        </w:r>
      </w:del>
      <w:ins w:id="82" w:author="Université Nantes Angers Le Mans" w:date="2010-12-27T11:40:00Z">
        <w:r w:rsidR="007C4012">
          <w:rPr>
            <w:rFonts w:cs="Arial"/>
            <w:color w:val="000000"/>
          </w:rPr>
          <w:t xml:space="preserve"> </w:t>
        </w:r>
      </w:ins>
      <w:r w:rsidR="00081F4C" w:rsidRPr="00A56394">
        <w:rPr>
          <w:rFonts w:cs="Arial"/>
          <w:color w:val="000000"/>
        </w:rPr>
        <w:t>à coordonner les actions au</w:t>
      </w:r>
      <w:del w:id="83" w:author="Université Nantes Angers Le Mans" w:date="2010-12-27T11:39:00Z">
        <w:r w:rsidR="00081F4C" w:rsidRPr="00A56394" w:rsidDel="007C4012">
          <w:rPr>
            <w:rFonts w:cs="Arial"/>
            <w:color w:val="000000"/>
          </w:rPr>
          <w:delText>x</w:delText>
        </w:r>
      </w:del>
      <w:r w:rsidR="00081F4C" w:rsidRPr="00A56394">
        <w:rPr>
          <w:rFonts w:cs="Arial"/>
          <w:color w:val="000000"/>
        </w:rPr>
        <w:t xml:space="preserve"> sein des différents </w:t>
      </w:r>
      <w:r w:rsidR="00081F4C" w:rsidRPr="00A56394">
        <w:rPr>
          <w:rFonts w:cs="Arial"/>
        </w:rPr>
        <w:t xml:space="preserve">pôles </w:t>
      </w:r>
      <w:ins w:id="84" w:author="Université Nantes Angers Le Mans" w:date="2010-12-27T11:46:00Z">
        <w:r w:rsidR="007C4012">
          <w:rPr>
            <w:rFonts w:cs="Arial"/>
            <w:color w:val="000000"/>
          </w:rPr>
          <w:t>et</w:t>
        </w:r>
      </w:ins>
      <w:ins w:id="85" w:author="Université Nantes Angers Le Mans" w:date="2010-12-27T11:43:00Z">
        <w:r w:rsidR="007C4012">
          <w:rPr>
            <w:rFonts w:cs="Arial"/>
            <w:color w:val="000000"/>
          </w:rPr>
          <w:t xml:space="preserve"> à</w:t>
        </w:r>
      </w:ins>
      <w:ins w:id="86" w:author="Université Nantes Angers Le Mans" w:date="2010-12-27T11:44:00Z">
        <w:r w:rsidR="007C4012">
          <w:rPr>
            <w:rFonts w:cs="Arial"/>
            <w:color w:val="000000"/>
          </w:rPr>
          <w:t xml:space="preserve"> </w:t>
        </w:r>
        <w:r w:rsidR="007C4012" w:rsidRPr="00A56394">
          <w:rPr>
            <w:rFonts w:cs="Arial"/>
            <w:color w:val="000000"/>
          </w:rPr>
          <w:t>créer une dynamique pour l’ensemble du collectif « Recherche et</w:t>
        </w:r>
        <w:r w:rsidR="00A61056">
          <w:rPr>
            <w:rFonts w:cs="Arial"/>
            <w:color w:val="000000"/>
          </w:rPr>
          <w:t xml:space="preserve"> développement »</w:t>
        </w:r>
        <w:r w:rsidR="007C4012" w:rsidRPr="00A56394">
          <w:rPr>
            <w:rFonts w:cs="Arial"/>
            <w:color w:val="000000"/>
          </w:rPr>
          <w:t xml:space="preserve"> des différents pôles</w:t>
        </w:r>
      </w:ins>
      <w:ins w:id="87" w:author="Université Nantes Angers Le Mans" w:date="2010-12-27T11:47:00Z">
        <w:r w:rsidR="007C4012">
          <w:rPr>
            <w:rFonts w:cs="Arial"/>
            <w:color w:val="000000"/>
          </w:rPr>
          <w:t xml:space="preserve">. </w:t>
        </w:r>
      </w:ins>
      <w:del w:id="88" w:author="Université Nantes Angers Le Mans" w:date="2010-12-27T11:43:00Z">
        <w:r w:rsidR="00081F4C" w:rsidRPr="00A56394" w:rsidDel="007C4012">
          <w:rPr>
            <w:rFonts w:cs="Arial"/>
          </w:rPr>
          <w:delText>et à les</w:delText>
        </w:r>
        <w:r w:rsidR="00081F4C" w:rsidRPr="00A56394" w:rsidDel="007C4012">
          <w:rPr>
            <w:rFonts w:cs="Arial"/>
            <w:color w:val="000000"/>
          </w:rPr>
          <w:delText xml:space="preserve"> inciter par le biais d’</w:delText>
        </w:r>
      </w:del>
      <w:del w:id="89" w:author="Université Nantes Angers Le Mans" w:date="2010-12-27T11:47:00Z">
        <w:r w:rsidR="00081F4C" w:rsidRPr="00A56394" w:rsidDel="007C4012">
          <w:rPr>
            <w:rFonts w:cs="Arial"/>
            <w:color w:val="000000"/>
          </w:rPr>
          <w:delText xml:space="preserve">une meilleure structuration, </w:delText>
        </w:r>
      </w:del>
      <w:del w:id="90" w:author="Université Nantes Angers Le Mans" w:date="2010-12-27T11:44:00Z">
        <w:r w:rsidR="00081F4C" w:rsidRPr="00A56394" w:rsidDel="007C4012">
          <w:rPr>
            <w:rFonts w:cs="Arial"/>
            <w:color w:val="000000"/>
          </w:rPr>
          <w:delText>d’</w:delText>
        </w:r>
      </w:del>
      <w:del w:id="91" w:author="Université Nantes Angers Le Mans" w:date="2010-12-27T11:47:00Z">
        <w:r w:rsidR="00081F4C" w:rsidRPr="00A56394" w:rsidDel="007C4012">
          <w:rPr>
            <w:rFonts w:cs="Arial"/>
            <w:color w:val="000000"/>
          </w:rPr>
          <w:delText>une meilleure visibilité internationale et</w:delText>
        </w:r>
      </w:del>
      <w:del w:id="92" w:author="Université Nantes Angers Le Mans" w:date="2010-12-27T11:40:00Z">
        <w:r w:rsidR="00081F4C" w:rsidRPr="00A56394" w:rsidDel="007C4012">
          <w:rPr>
            <w:rFonts w:cs="Arial"/>
            <w:color w:val="000000"/>
          </w:rPr>
          <w:delText xml:space="preserve"> par</w:delText>
        </w:r>
      </w:del>
      <w:del w:id="93" w:author="Université Nantes Angers Le Mans" w:date="2010-12-27T11:47:00Z">
        <w:r w:rsidR="00081F4C" w:rsidRPr="00A56394" w:rsidDel="007C4012">
          <w:rPr>
            <w:rFonts w:cs="Arial"/>
            <w:color w:val="000000"/>
          </w:rPr>
          <w:delText xml:space="preserve"> l’attribution de </w:delText>
        </w:r>
        <w:r w:rsidR="00081F4C" w:rsidRPr="00A56394" w:rsidDel="007C4012">
          <w:rPr>
            <w:rFonts w:cs="Arial"/>
          </w:rPr>
          <w:delText>moyens financiers dédiés</w:delText>
        </w:r>
      </w:del>
      <w:del w:id="94" w:author="Université Nantes Angers Le Mans" w:date="2010-12-27T11:44:00Z">
        <w:r w:rsidR="00081F4C" w:rsidRPr="0015542C" w:rsidDel="007C4012">
          <w:rPr>
            <w:rFonts w:cs="Arial"/>
          </w:rPr>
          <w:delText>,</w:delText>
        </w:r>
        <w:r w:rsidR="00081F4C" w:rsidRPr="00A56394" w:rsidDel="007C4012">
          <w:rPr>
            <w:rFonts w:cs="Arial"/>
            <w:color w:val="000000"/>
          </w:rPr>
          <w:delText xml:space="preserve"> à créer une dynamique pour l’ensemble du collectif « Recherche et développement » public et privé des différents pôles.</w:delText>
        </w:r>
      </w:del>
      <w:del w:id="95" w:author="Université Nantes Angers Le Mans" w:date="2010-12-27T11:47:00Z">
        <w:r w:rsidR="00081F4C" w:rsidRPr="00A56394" w:rsidDel="007C4012">
          <w:rPr>
            <w:rFonts w:cs="Arial"/>
            <w:color w:val="000000"/>
          </w:rPr>
          <w:delText xml:space="preserve"> </w:delText>
        </w:r>
      </w:del>
      <w:ins w:id="96" w:author="Université Nantes Angers Le Mans" w:date="2010-12-27T11:47:00Z">
        <w:r w:rsidR="007C4012">
          <w:rPr>
            <w:rFonts w:cs="Arial"/>
            <w:color w:val="000000"/>
          </w:rPr>
          <w:t>L’Idex</w:t>
        </w:r>
      </w:ins>
      <w:del w:id="97" w:author="Université Nantes Angers Le Mans" w:date="2010-12-27T11:47:00Z">
        <w:r w:rsidR="00081F4C" w:rsidRPr="00A56394" w:rsidDel="007C4012">
          <w:rPr>
            <w:rFonts w:cs="Arial"/>
            <w:color w:val="000000"/>
          </w:rPr>
          <w:delText>Elle</w:delText>
        </w:r>
      </w:del>
      <w:ins w:id="98" w:author="Université Nantes Angers Le Mans" w:date="2010-12-27T11:55:00Z">
        <w:r w:rsidR="00A61056">
          <w:rPr>
            <w:rFonts w:cs="Arial"/>
            <w:color w:val="000000"/>
          </w:rPr>
          <w:t xml:space="preserve"> a prévu </w:t>
        </w:r>
      </w:ins>
      <w:del w:id="99" w:author="Université Nantes Angers Le Mans" w:date="2010-12-27T11:55:00Z">
        <w:r w:rsidR="00081F4C" w:rsidRPr="00A56394" w:rsidDel="00A61056">
          <w:rPr>
            <w:rFonts w:cs="Arial"/>
            <w:color w:val="000000"/>
          </w:rPr>
          <w:delText xml:space="preserve"> devra perme</w:delText>
        </w:r>
      </w:del>
      <w:ins w:id="100" w:author="Université Nantes Angers Le Mans" w:date="2010-12-27T11:55:00Z">
        <w:r w:rsidR="00A61056">
          <w:rPr>
            <w:rFonts w:cs="Arial"/>
            <w:color w:val="000000"/>
          </w:rPr>
          <w:t>de faire émerger des</w:t>
        </w:r>
      </w:ins>
      <w:del w:id="101" w:author="Université Nantes Angers Le Mans" w:date="2010-12-27T11:55:00Z">
        <w:r w:rsidR="00081F4C" w:rsidRPr="00A56394" w:rsidDel="00A61056">
          <w:rPr>
            <w:rFonts w:cs="Arial"/>
            <w:color w:val="000000"/>
          </w:rPr>
          <w:delText xml:space="preserve">ttre </w:delText>
        </w:r>
      </w:del>
      <w:del w:id="102" w:author="Université Nantes Angers Le Mans" w:date="2010-12-27T11:47:00Z">
        <w:r w:rsidR="00081F4C" w:rsidRPr="00A56394" w:rsidDel="007C4012">
          <w:rPr>
            <w:rFonts w:cs="Arial"/>
            <w:color w:val="000000"/>
          </w:rPr>
          <w:delText xml:space="preserve"> </w:delText>
        </w:r>
      </w:del>
      <w:del w:id="103" w:author="Université Nantes Angers Le Mans" w:date="2010-12-27T11:55:00Z">
        <w:r w:rsidR="00081F4C" w:rsidRPr="00A56394" w:rsidDel="00A61056">
          <w:rPr>
            <w:rFonts w:cs="Arial"/>
            <w:color w:val="000000"/>
          </w:rPr>
          <w:delText>également l’émergence de</w:delText>
        </w:r>
      </w:del>
      <w:r w:rsidR="00081F4C" w:rsidRPr="00A56394">
        <w:rPr>
          <w:rFonts w:cs="Arial"/>
          <w:color w:val="000000"/>
        </w:rPr>
        <w:t xml:space="preserve"> </w:t>
      </w:r>
      <w:r w:rsidR="00081F4C" w:rsidRPr="00A56394">
        <w:rPr>
          <w:rFonts w:cs="Arial"/>
          <w:b/>
          <w:bCs/>
          <w:color w:val="000000"/>
        </w:rPr>
        <w:t>projets innovants transversaux aux pôles thématiques</w:t>
      </w:r>
      <w:ins w:id="104" w:author="Université Nantes Angers Le Mans" w:date="2010-12-27T12:31:00Z">
        <w:r>
          <w:t xml:space="preserve"> qui doivent ouvrir</w:t>
        </w:r>
      </w:ins>
      <w:del w:id="105" w:author="Université Nantes Angers Le Mans" w:date="2010-12-27T12:31:00Z">
        <w:r w:rsidR="00081F4C" w:rsidRPr="00A56394" w:rsidDel="00FA5024">
          <w:rPr>
            <w:rFonts w:cs="Arial"/>
            <w:b/>
            <w:bCs/>
            <w:color w:val="000000"/>
          </w:rPr>
          <w:delText xml:space="preserve">. </w:delText>
        </w:r>
        <w:r w:rsidR="00081F4C" w:rsidRPr="00A56394" w:rsidDel="00FA5024">
          <w:delText>De tels projets transversaux ouvriront</w:delText>
        </w:r>
      </w:del>
      <w:r w:rsidR="00081F4C" w:rsidRPr="00A56394">
        <w:t xml:space="preserve"> le champ à des innovations technologiques et à la mise en place de nouvelles chaînes de valeurs et de métiers</w:t>
      </w:r>
      <w:r w:rsidR="00081F4C" w:rsidRPr="00A56394">
        <w:rPr>
          <w:color w:val="FF0000"/>
        </w:rPr>
        <w:t xml:space="preserve">. </w:t>
      </w:r>
    </w:p>
    <w:p w:rsidR="00081F4C" w:rsidRDefault="00081F4C" w:rsidP="00206163">
      <w:pPr>
        <w:pStyle w:val="Sansinterligne"/>
        <w:jc w:val="both"/>
      </w:pPr>
    </w:p>
    <w:p w:rsidR="00081F4C" w:rsidRDefault="00081F4C" w:rsidP="00206163">
      <w:pPr>
        <w:pStyle w:val="Sansinterligne"/>
        <w:jc w:val="both"/>
        <w:rPr>
          <w:b/>
        </w:rPr>
      </w:pPr>
    </w:p>
    <w:p w:rsidR="00081F4C" w:rsidRDefault="00081F4C" w:rsidP="00206163">
      <w:pPr>
        <w:pStyle w:val="Sansinterligne"/>
        <w:jc w:val="both"/>
        <w:rPr>
          <w:b/>
        </w:rPr>
      </w:pPr>
      <w:r w:rsidRPr="00081F4C">
        <w:rPr>
          <w:b/>
        </w:rPr>
        <w:t>3.5.2. Projets stratégiques de l’IDEX sur le volet valorisation, innovation, partenariats industriels et diffusion :</w:t>
      </w:r>
    </w:p>
    <w:p w:rsidR="0015542C" w:rsidRPr="00081F4C" w:rsidRDefault="0015542C" w:rsidP="00206163">
      <w:pPr>
        <w:pStyle w:val="Sansinterligne"/>
        <w:jc w:val="both"/>
        <w:rPr>
          <w:b/>
        </w:rPr>
      </w:pPr>
    </w:p>
    <w:p w:rsidR="00081F4C" w:rsidRPr="00081F4C" w:rsidRDefault="00081F4C" w:rsidP="00081F4C">
      <w:pPr>
        <w:pStyle w:val="Paragraphedeliste"/>
        <w:numPr>
          <w:ilvl w:val="0"/>
          <w:numId w:val="3"/>
        </w:numPr>
        <w:jc w:val="both"/>
        <w:rPr>
          <w:b/>
        </w:rPr>
      </w:pPr>
      <w:r w:rsidRPr="00081F4C">
        <w:rPr>
          <w:b/>
        </w:rPr>
        <w:t>Direction des partenariats et de la diffusion :</w:t>
      </w:r>
    </w:p>
    <w:p w:rsidR="00DE3A3B" w:rsidRPr="00DE3A3B" w:rsidRDefault="00334966" w:rsidP="00DE3A3B">
      <w:pPr>
        <w:jc w:val="both"/>
      </w:pPr>
      <w:r w:rsidRPr="00A56394">
        <w:lastRenderedPageBreak/>
        <w:t>Face à des acte</w:t>
      </w:r>
      <w:r w:rsidR="00D002D1">
        <w:t>urs socio-économiques qui</w:t>
      </w:r>
      <w:r w:rsidR="008A2040">
        <w:t xml:space="preserve"> évoquent</w:t>
      </w:r>
      <w:r w:rsidRPr="00A56394">
        <w:t xml:space="preserve"> le </w:t>
      </w:r>
      <w:r w:rsidR="00D002D1">
        <w:t xml:space="preserve">trop </w:t>
      </w:r>
      <w:r w:rsidRPr="00A56394">
        <w:t>grand nombre de struct</w:t>
      </w:r>
      <w:r w:rsidR="00D002D1">
        <w:t>ures d’interface existantes et</w:t>
      </w:r>
      <w:r w:rsidR="008A2040">
        <w:t xml:space="preserve"> l’</w:t>
      </w:r>
      <w:r w:rsidRPr="00A56394">
        <w:t xml:space="preserve">affichage peu lisible de la politique partenariale, la gouvernance de l’Idex </w:t>
      </w:r>
      <w:r w:rsidR="00D002D1">
        <w:t xml:space="preserve">se </w:t>
      </w:r>
      <w:r w:rsidRPr="00A56394">
        <w:t xml:space="preserve">doit </w:t>
      </w:r>
      <w:r w:rsidR="00D002D1">
        <w:t>d’</w:t>
      </w:r>
      <w:r w:rsidRPr="00A56394">
        <w:t>amélior</w:t>
      </w:r>
      <w:r w:rsidR="00D002D1">
        <w:t xml:space="preserve">er la structuration actuelle et faire émerger une interface centralisée et unique pour les </w:t>
      </w:r>
      <w:r w:rsidR="00D002D1" w:rsidRPr="009D0B98">
        <w:t>acteurs économiques</w:t>
      </w:r>
      <w:r w:rsidRPr="009D0B98">
        <w:t xml:space="preserve">. L’Idex </w:t>
      </w:r>
      <w:r w:rsidR="00D002D1" w:rsidRPr="009D0B98">
        <w:rPr>
          <w:b/>
        </w:rPr>
        <w:t>définira ainsi</w:t>
      </w:r>
      <w:r w:rsidRPr="009D0B98">
        <w:rPr>
          <w:b/>
        </w:rPr>
        <w:t xml:space="preserve"> une stratégie globale</w:t>
      </w:r>
      <w:r w:rsidRPr="009D0B98">
        <w:t xml:space="preserve"> en matière de relations avec le monde socio-économique et de diffusion des connaissances</w:t>
      </w:r>
      <w:r w:rsidR="009D0B98" w:rsidRPr="009D0B98">
        <w:t>. Le comité directeur de l’IDEX impulsera les actions de valorisation et de suivi du transfert technologique (en lien privilégié</w:t>
      </w:r>
      <w:del w:id="106" w:author="Université Nantes Angers Le Mans" w:date="2010-12-27T12:34:00Z">
        <w:r w:rsidR="009D0B98" w:rsidRPr="009D0B98" w:rsidDel="00FA5024">
          <w:delText xml:space="preserve"> avec la SATT Ouest-Valorisation </w:delText>
        </w:r>
      </w:del>
      <w:ins w:id="107" w:author="Université Nantes Angers Le Mans" w:date="2010-12-27T12:34:00Z">
        <w:r w:rsidR="00FA5024">
          <w:t xml:space="preserve"> avec</w:t>
        </w:r>
      </w:ins>
      <w:del w:id="108" w:author="Université Nantes Angers Le Mans" w:date="2010-12-27T12:34:00Z">
        <w:r w:rsidR="009D0B98" w:rsidRPr="009D0B98" w:rsidDel="00FA5024">
          <w:delText>;</w:delText>
        </w:r>
      </w:del>
      <w:r w:rsidR="009D0B98" w:rsidRPr="009D0B98">
        <w:t xml:space="preserve"> les IRT, IEED et </w:t>
      </w:r>
      <w:ins w:id="109" w:author="Université Nantes Angers Le Mans" w:date="2010-12-27T12:34:00Z">
        <w:r w:rsidR="00FA5024">
          <w:t xml:space="preserve">la direction de ses </w:t>
        </w:r>
      </w:ins>
      <w:r w:rsidR="009D0B98" w:rsidRPr="009D0B98">
        <w:t>L</w:t>
      </w:r>
      <w:ins w:id="110" w:author="Université Nantes Angers Le Mans" w:date="2010-12-27T12:09:00Z">
        <w:r w:rsidR="00975A36">
          <w:t>AB</w:t>
        </w:r>
      </w:ins>
      <w:del w:id="111" w:author="Université Nantes Angers Le Mans" w:date="2010-12-27T12:09:00Z">
        <w:r w:rsidR="009D0B98" w:rsidRPr="009D0B98" w:rsidDel="00975A36">
          <w:delText>ab</w:delText>
        </w:r>
      </w:del>
      <w:r w:rsidR="009D0B98" w:rsidRPr="009D0B98">
        <w:t>E</w:t>
      </w:r>
      <w:ins w:id="112" w:author="Université Nantes Angers Le Mans" w:date="2010-12-27T12:09:00Z">
        <w:r w:rsidR="00975A36">
          <w:t>X</w:t>
        </w:r>
      </w:ins>
      <w:del w:id="113" w:author="Université Nantes Angers Le Mans" w:date="2010-12-27T12:09:00Z">
        <w:r w:rsidR="009D0B98" w:rsidRPr="009D0B98" w:rsidDel="00975A36">
          <w:delText>x</w:delText>
        </w:r>
      </w:del>
      <w:del w:id="114" w:author="Université Nantes Angers Le Mans" w:date="2010-12-27T12:34:00Z">
        <w:r w:rsidR="009D0B98" w:rsidRPr="009D0B98" w:rsidDel="00FA5024">
          <w:delText xml:space="preserve"> adossés à l’IDEX</w:delText>
        </w:r>
      </w:del>
      <w:r w:rsidR="009D0B98" w:rsidRPr="009D0B98">
        <w:t xml:space="preserve">). </w:t>
      </w:r>
      <w:r w:rsidR="009D0B98" w:rsidRPr="009D0B98">
        <w:rPr>
          <w:b/>
        </w:rPr>
        <w:t>Une direction des partenariats et de la diffusion</w:t>
      </w:r>
      <w:r w:rsidR="009D0B98" w:rsidRPr="009D0B98">
        <w:t xml:space="preserve"> mettra en œuvre cette stratégie en s’appuyant</w:t>
      </w:r>
      <w:del w:id="115" w:author="Université Nantes Angers Le Mans" w:date="2010-12-27T12:35:00Z">
        <w:r w:rsidR="009D0B98" w:rsidRPr="009D0B98" w:rsidDel="00FA5024">
          <w:delText xml:space="preserve"> </w:delText>
        </w:r>
      </w:del>
      <w:del w:id="116" w:author="Université Nantes Angers Le Mans" w:date="2010-12-27T11:48:00Z">
        <w:r w:rsidR="009D0B98" w:rsidRPr="009D0B98" w:rsidDel="007C4012">
          <w:delText>en outre</w:delText>
        </w:r>
      </w:del>
      <w:r w:rsidR="009D0B98" w:rsidRPr="009D0B98">
        <w:t xml:space="preserve"> sur les prestations offertes par la SATT. IC-West</w:t>
      </w:r>
      <w:r w:rsidR="00DE3A3B">
        <w:t xml:space="preserve"> sera ainsi amenée à engager :</w:t>
      </w:r>
      <w:r w:rsidR="009D0B98" w:rsidRPr="009D0B98">
        <w:t xml:space="preserve"> i) des actions sectorielles</w:t>
      </w:r>
      <w:del w:id="117" w:author="Université Nantes Angers Le Mans" w:date="2010-12-27T11:49:00Z">
        <w:r w:rsidR="009D0B98" w:rsidRPr="009D0B98" w:rsidDel="00A61056">
          <w:delText xml:space="preserve"> en</w:delText>
        </w:r>
        <w:r w:rsidR="009D0B98" w:rsidRPr="00A56394" w:rsidDel="00A61056">
          <w:delText xml:space="preserve"> partenariat</w:delText>
        </w:r>
      </w:del>
      <w:r w:rsidR="009D0B98" w:rsidRPr="00A56394">
        <w:t xml:space="preserve"> avec </w:t>
      </w:r>
      <w:ins w:id="118" w:author="Université Nantes Angers Le Mans" w:date="2010-12-27T11:49:00Z">
        <w:r w:rsidR="00A61056">
          <w:t>s</w:t>
        </w:r>
      </w:ins>
      <w:del w:id="119" w:author="Université Nantes Angers Le Mans" w:date="2010-12-27T11:49:00Z">
        <w:r w:rsidR="009D0B98" w:rsidRPr="00A56394" w:rsidDel="00A61056">
          <w:delText>l</w:delText>
        </w:r>
      </w:del>
      <w:r w:rsidR="009D0B98" w:rsidRPr="00A56394">
        <w:t>es Labex et les IHU, IRT, IEED</w:t>
      </w:r>
      <w:r w:rsidR="009D0B98">
        <w:t> ;</w:t>
      </w:r>
      <w:r w:rsidR="009D0B98" w:rsidRPr="00A56394">
        <w:t xml:space="preserve"> ii) des actions de proximité au niveau des sites</w:t>
      </w:r>
      <w:r w:rsidR="009D0B98">
        <w:t> ;</w:t>
      </w:r>
      <w:r w:rsidR="009D0B98" w:rsidRPr="00A56394">
        <w:t xml:space="preserve"> iii) une mutualisation des bonnes pratiques partenariales et de diffusion pour une généralisation à l’ensemble du périmètre de </w:t>
      </w:r>
      <w:r w:rsidR="009D0B98" w:rsidRPr="00F26BE2">
        <w:t>l’IDEX ; iv) des actions transversales concernant tous les composants de l’IDEX</w:t>
      </w:r>
      <w:del w:id="120" w:author="Université Nantes Angers Le Mans" w:date="2010-12-27T11:49:00Z">
        <w:r w:rsidR="009D0B98" w:rsidRPr="00F26BE2" w:rsidDel="00A61056">
          <w:delText xml:space="preserve">. </w:delText>
        </w:r>
        <w:r w:rsidR="00DF7CA4" w:rsidRPr="00F26BE2" w:rsidDel="00A61056">
          <w:delText>Cette Dire</w:delText>
        </w:r>
        <w:r w:rsidR="00F26BE2" w:rsidDel="00A61056">
          <w:delText>ction veillera également à l’accélération</w:delText>
        </w:r>
        <w:r w:rsidR="00DF7CA4" w:rsidRPr="00F26BE2" w:rsidDel="00A61056">
          <w:delText xml:space="preserve"> des décisions et à l’</w:delText>
        </w:r>
        <w:r w:rsidR="00F26BE2" w:rsidRPr="00F26BE2" w:rsidDel="00A61056">
          <w:delText>exécution</w:delText>
        </w:r>
        <w:r w:rsidR="00DF7CA4" w:rsidRPr="00F26BE2" w:rsidDel="00A61056">
          <w:delText xml:space="preserve"> de la valorisation et du transfert</w:delText>
        </w:r>
      </w:del>
      <w:r w:rsidR="00DF7CA4" w:rsidRPr="00F26BE2">
        <w:t xml:space="preserve">. Un budget dédié sera </w:t>
      </w:r>
      <w:r w:rsidR="00F26BE2" w:rsidRPr="00F26BE2">
        <w:t>dévolu</w:t>
      </w:r>
      <w:del w:id="121" w:author="Université Nantes Angers Le Mans" w:date="2010-12-27T11:50:00Z">
        <w:r w:rsidR="00F26BE2" w:rsidRPr="00F26BE2" w:rsidDel="00A61056">
          <w:delText>e</w:delText>
        </w:r>
      </w:del>
      <w:r w:rsidR="00F26BE2" w:rsidRPr="00F26BE2">
        <w:t xml:space="preserve"> à ces actions.</w:t>
      </w:r>
    </w:p>
    <w:p w:rsidR="004076A7" w:rsidRDefault="00DE3A3B" w:rsidP="004076A7">
      <w:pPr>
        <w:jc w:val="both"/>
        <w:rPr>
          <w:sz w:val="24"/>
          <w:szCs w:val="24"/>
        </w:rPr>
      </w:pPr>
      <w:r w:rsidRPr="00DE3A3B">
        <w:t>Une politique volontariste de valorisation</w:t>
      </w:r>
      <w:r w:rsidR="004076A7">
        <w:t>, d’innovation</w:t>
      </w:r>
      <w:r w:rsidRPr="00DE3A3B">
        <w:t xml:space="preserve"> et de transfert technologique menée par l’IDEX ainsi qu’u</w:t>
      </w:r>
      <w:r>
        <w:t>ne sensibilisation accrue à</w:t>
      </w:r>
      <w:r w:rsidRPr="00DE3A3B">
        <w:t xml:space="preserve"> </w:t>
      </w:r>
      <w:r>
        <w:t>l’</w:t>
      </w:r>
      <w:r w:rsidRPr="00DE3A3B">
        <w:t xml:space="preserve">entreprenariat </w:t>
      </w:r>
      <w:r w:rsidR="004076A7">
        <w:t xml:space="preserve">et à la création d’entreprises </w:t>
      </w:r>
      <w:r w:rsidRPr="00DE3A3B">
        <w:t xml:space="preserve">pour les doctorants, post-doctorants et chercheurs de </w:t>
      </w:r>
      <w:r>
        <w:t>l’</w:t>
      </w:r>
      <w:r w:rsidRPr="00DE3A3B">
        <w:t xml:space="preserve">IDEX </w:t>
      </w:r>
      <w:r>
        <w:t>contribueront</w:t>
      </w:r>
      <w:r w:rsidRPr="00DE3A3B">
        <w:t xml:space="preserve"> au développement économique du territoire </w:t>
      </w:r>
      <w:r>
        <w:t>dynamisé par l</w:t>
      </w:r>
      <w:r w:rsidRPr="00DE3A3B">
        <w:t>es axes scientifiques d’excellence. Cette politique sera soutenue par la SATT Ouest valorisation.</w:t>
      </w:r>
    </w:p>
    <w:p w:rsidR="002B0222" w:rsidRPr="00E40231" w:rsidRDefault="00377786" w:rsidP="00E40231">
      <w:r>
        <w:rPr>
          <w:noProof/>
          <w:lang w:eastAsia="fr-FR"/>
        </w:rPr>
        <w:pict>
          <v:shapetype id="_x0000_t32" coordsize="21600,21600" o:spt="32" o:oned="t" path="m,l21600,21600e" filled="f">
            <v:path arrowok="t" fillok="f" o:connecttype="none"/>
            <o:lock v:ext="edit" shapetype="t"/>
          </v:shapetype>
          <v:shape id="_x0000_s1049" type="#_x0000_t32" style="position:absolute;margin-left:205.05pt;margin-top:54.55pt;width:30.25pt;height:63.25pt;z-index:2" o:connectortype="straight">
            <v:stroke startarrow="block" endarrow="block"/>
          </v:shape>
        </w:pict>
      </w:r>
      <w:r>
        <w:rPr>
          <w:noProof/>
          <w:lang w:eastAsia="fr-FR"/>
        </w:rPr>
        <w:pict>
          <v:shape id="_x0000_s1055" type="#_x0000_t32" style="position:absolute;margin-left:110.15pt;margin-top:36.2pt;width:44.4pt;height:4.25pt;flip:x;z-index:7" o:connectortype="straight">
            <v:stroke endarrow="block"/>
          </v:shape>
        </w:pict>
      </w:r>
      <w:r>
        <w:rPr>
          <w:noProof/>
          <w:lang w:eastAsia="fr-FR"/>
        </w:rPr>
        <w:pict>
          <v:shape id="_x0000_s1054" type="#_x0000_t32" style="position:absolute;margin-left:106.8pt;margin-top:54.55pt;width:47.75pt;height:34.35pt;flip:x y;z-index:6" o:connectortype="straight">
            <v:stroke endarrow="block"/>
          </v:shape>
        </w:pict>
      </w:r>
      <w:r>
        <w:rPr>
          <w:noProof/>
          <w:lang w:eastAsia="fr-FR"/>
        </w:rPr>
        <w:pict>
          <v:shape id="_x0000_s1053" type="#_x0000_t32" style="position:absolute;margin-left:91.3pt;margin-top:57.7pt;width:6.05pt;height:64.85pt;flip:x y;z-index:5" o:connectortype="straight">
            <v:stroke endarrow="block"/>
          </v:shape>
        </w:pict>
      </w:r>
      <w:r>
        <w:rPr>
          <w:noProof/>
          <w:lang w:eastAsia="fr-FR"/>
        </w:rPr>
        <w:pict>
          <v:shapetype id="_x0000_t202" coordsize="21600,21600" o:spt="202" path="m,l,21600r21600,l21600,xe">
            <v:stroke joinstyle="miter"/>
            <v:path gradientshapeok="t" o:connecttype="rect"/>
          </v:shapetype>
          <v:shape id="_x0000_s1051" type="#_x0000_t202" style="position:absolute;margin-left:65.1pt;margin-top:30.35pt;width:41.7pt;height:24.2pt;z-index:4">
            <v:textbox style="mso-next-textbox:#_x0000_s1051">
              <w:txbxContent>
                <w:p w:rsidR="009E6775" w:rsidRPr="007B5878" w:rsidRDefault="009E6775" w:rsidP="007B5878">
                  <w:r>
                    <w:t>SATTT</w:t>
                  </w:r>
                </w:p>
              </w:txbxContent>
            </v:textbox>
          </v:shape>
        </w:pict>
      </w:r>
      <w:r>
        <w:rPr>
          <w:noProof/>
          <w:lang w:eastAsia="fr-FR"/>
        </w:rPr>
        <w:pict>
          <v:oval id="_x0000_s1050" style="position:absolute;margin-left:45.05pt;margin-top:36.2pt;width:81.85pt;height:21.5pt;rotation:-2936809fd;z-index:3"/>
        </w:pict>
      </w:r>
      <w:r>
        <w:rPr>
          <w:noProof/>
          <w:lang w:eastAsia="fr-FR"/>
        </w:rPr>
        <w:pict>
          <v:shape id="_x0000_s1047" type="#_x0000_t32" style="position:absolute;margin-left:129pt;margin-top:169.65pt;width:86.8pt;height:0;z-index:1" o:connectortype="curved" adj="-49732,-1,-49732">
            <v:stroke startarrow="block" endarrow="block"/>
          </v:shape>
        </w:pict>
      </w:r>
      <w:r w:rsidR="006201FD">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i1025" type="#_x0000_t75" style="width:351.95pt;height:182.45pt;visibility:visible" o:gfxdata="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">
            <v:imagedata r:id="rId8" o:title="" cropleft="-24126f" cropright="-24467f"/>
            <o:lock v:ext="edit" aspectratio="f"/>
          </v:shape>
        </w:pict>
      </w:r>
    </w:p>
    <w:p w:rsidR="00DF7CA4" w:rsidDel="00975A36" w:rsidRDefault="00334966" w:rsidP="00DF7CA4">
      <w:pPr>
        <w:jc w:val="both"/>
        <w:rPr>
          <w:del w:id="122" w:author="Université Nantes Angers Le Mans" w:date="2010-12-27T12:10:00Z"/>
          <w:sz w:val="24"/>
          <w:szCs w:val="24"/>
        </w:rPr>
      </w:pPr>
      <w:r w:rsidRPr="0015542C">
        <w:rPr>
          <w:b/>
        </w:rPr>
        <w:t>Un comité de l’innovation pluridisciplinaire</w:t>
      </w:r>
      <w:r w:rsidRPr="00A56394">
        <w:t>, fédérant les c</w:t>
      </w:r>
      <w:r w:rsidR="00DE3A3B">
        <w:t>omités innovation des Labex,</w:t>
      </w:r>
      <w:r w:rsidRPr="00A56394">
        <w:t xml:space="preserve"> IHU/IRT et IEED,</w:t>
      </w:r>
      <w:r w:rsidR="00D002D1">
        <w:t xml:space="preserve"> </w:t>
      </w:r>
      <w:r w:rsidR="00DE3A3B">
        <w:t>et placé sous la</w:t>
      </w:r>
      <w:r w:rsidRPr="00A56394">
        <w:t xml:space="preserve"> Direction des Partenariats et de la Diffusion</w:t>
      </w:r>
      <w:r w:rsidR="00B454B8" w:rsidRPr="00A56394">
        <w:t xml:space="preserve"> se réunira 4</w:t>
      </w:r>
      <w:r w:rsidRPr="00A56394">
        <w:t xml:space="preserve"> fois par an pour consolider l’ensemble des actions liée</w:t>
      </w:r>
      <w:r w:rsidR="00B454B8" w:rsidRPr="00A56394">
        <w:t>s à la politique de partenariat</w:t>
      </w:r>
      <w:r w:rsidRPr="00A56394">
        <w:t xml:space="preserve"> et proposer des axes </w:t>
      </w:r>
      <w:r w:rsidR="00D002D1">
        <w:t>d’amélioration ou de nouvelles</w:t>
      </w:r>
      <w:r w:rsidRPr="00A56394">
        <w:t xml:space="preserve"> actions</w:t>
      </w:r>
      <w:r w:rsidR="00B454B8" w:rsidRPr="00A56394">
        <w:t>.</w:t>
      </w:r>
      <w:r w:rsidRPr="00A56394">
        <w:t xml:space="preserve"> </w:t>
      </w:r>
    </w:p>
    <w:p w:rsidR="00000000" w:rsidRDefault="006F14A5">
      <w:pPr>
        <w:jc w:val="both"/>
        <w:pPrChange w:id="123" w:author="Université Nantes Angers Le Mans" w:date="2010-12-27T12:10:00Z">
          <w:pPr>
            <w:pStyle w:val="Sansinterligne"/>
            <w:jc w:val="both"/>
          </w:pPr>
        </w:pPrChange>
      </w:pPr>
    </w:p>
    <w:p w:rsidR="00E61C23" w:rsidRPr="004076A7" w:rsidRDefault="0088691E" w:rsidP="004076A7">
      <w:pPr>
        <w:pStyle w:val="Sansinterligne"/>
        <w:numPr>
          <w:ilvl w:val="0"/>
          <w:numId w:val="3"/>
        </w:numPr>
        <w:jc w:val="both"/>
        <w:rPr>
          <w:rFonts w:cs="Arial"/>
          <w:b/>
          <w:bCs/>
          <w:color w:val="000000"/>
        </w:rPr>
      </w:pPr>
      <w:r>
        <w:rPr>
          <w:b/>
        </w:rPr>
        <w:t xml:space="preserve">Actions spécifiques </w:t>
      </w:r>
      <w:r w:rsidR="0015542C">
        <w:rPr>
          <w:b/>
        </w:rPr>
        <w:t>à haute valeur ajoutée de l’IDEX</w:t>
      </w:r>
      <w:r w:rsidR="00E61C23" w:rsidRPr="00081F4C">
        <w:rPr>
          <w:b/>
        </w:rPr>
        <w:t> </w:t>
      </w:r>
      <w:r w:rsidR="004076A7">
        <w:rPr>
          <w:b/>
        </w:rPr>
        <w:t xml:space="preserve">- </w:t>
      </w:r>
      <w:r w:rsidR="004076A7" w:rsidRPr="00A56394">
        <w:rPr>
          <w:rFonts w:cs="Arial"/>
          <w:b/>
          <w:bCs/>
          <w:color w:val="000000"/>
        </w:rPr>
        <w:t>Stratégie DYNAMIQUE de valorisation et de transfert</w:t>
      </w:r>
      <w:r w:rsidR="004076A7">
        <w:rPr>
          <w:rFonts w:cs="Arial"/>
          <w:b/>
          <w:bCs/>
          <w:color w:val="000000"/>
        </w:rPr>
        <w:t> :</w:t>
      </w:r>
    </w:p>
    <w:p w:rsidR="0095467F" w:rsidRPr="00A56394" w:rsidRDefault="0095467F" w:rsidP="0095467F">
      <w:pPr>
        <w:pStyle w:val="Sansinterligne"/>
        <w:jc w:val="both"/>
      </w:pPr>
    </w:p>
    <w:p w:rsidR="00AB0665" w:rsidRPr="00A56394" w:rsidDel="009712A5" w:rsidRDefault="0095467F" w:rsidP="00AB0665">
      <w:pPr>
        <w:pStyle w:val="Sansinterligne"/>
        <w:jc w:val="both"/>
        <w:rPr>
          <w:del w:id="124" w:author="Université Nantes Angers Le Mans" w:date="2010-12-27T12:14:00Z"/>
          <w:rFonts w:cs="Arial"/>
          <w:color w:val="000000"/>
        </w:rPr>
      </w:pPr>
      <w:r w:rsidRPr="00A56394">
        <w:rPr>
          <w:rFonts w:cs="Arial"/>
          <w:lang w:eastAsia="fr-FR"/>
        </w:rPr>
        <w:t>A travers l’ana</w:t>
      </w:r>
      <w:r w:rsidR="0088691E">
        <w:rPr>
          <w:rFonts w:cs="Arial"/>
          <w:lang w:eastAsia="fr-FR"/>
        </w:rPr>
        <w:t>lyse d</w:t>
      </w:r>
      <w:r w:rsidRPr="00A56394">
        <w:rPr>
          <w:rFonts w:cs="Arial"/>
          <w:lang w:eastAsia="fr-FR"/>
        </w:rPr>
        <w:t xml:space="preserve">es </w:t>
      </w:r>
      <w:r w:rsidR="0088691E">
        <w:rPr>
          <w:rFonts w:cs="Arial"/>
          <w:lang w:eastAsia="fr-FR"/>
        </w:rPr>
        <w:t xml:space="preserve">cinq </w:t>
      </w:r>
      <w:r w:rsidRPr="00A56394">
        <w:rPr>
          <w:rFonts w:cs="Arial"/>
          <w:lang w:eastAsia="fr-FR"/>
        </w:rPr>
        <w:t xml:space="preserve">pôles, les liens entre laboratoires de recherche, collectivités territoriales et grands groupes industriels apparaissent </w:t>
      </w:r>
      <w:r w:rsidR="003378D1" w:rsidRPr="00A56394">
        <w:rPr>
          <w:rFonts w:cs="Arial"/>
          <w:lang w:eastAsia="fr-FR"/>
        </w:rPr>
        <w:t>très bien structurés. N</w:t>
      </w:r>
      <w:r w:rsidRPr="00A56394">
        <w:rPr>
          <w:rFonts w:cs="Arial"/>
          <w:lang w:eastAsia="fr-FR"/>
        </w:rPr>
        <w:t>éanmoins</w:t>
      </w:r>
      <w:ins w:id="125" w:author="Université Nantes Angers Le Mans" w:date="2010-12-27T12:20:00Z">
        <w:r w:rsidR="009E6775">
          <w:rPr>
            <w:rFonts w:cs="Arial"/>
            <w:lang w:eastAsia="fr-FR"/>
          </w:rPr>
          <w:t>,</w:t>
        </w:r>
      </w:ins>
      <w:r w:rsidRPr="00A56394">
        <w:rPr>
          <w:rFonts w:cs="Arial"/>
          <w:lang w:eastAsia="fr-FR"/>
        </w:rPr>
        <w:t xml:space="preserve"> </w:t>
      </w:r>
      <w:r w:rsidR="003378D1" w:rsidRPr="00A56394">
        <w:rPr>
          <w:rFonts w:cs="Arial"/>
          <w:lang w:eastAsia="fr-FR"/>
        </w:rPr>
        <w:t xml:space="preserve">IC WEST devra </w:t>
      </w:r>
      <w:r w:rsidRPr="00A56394">
        <w:rPr>
          <w:rFonts w:cs="Arial"/>
          <w:lang w:eastAsia="fr-FR"/>
        </w:rPr>
        <w:lastRenderedPageBreak/>
        <w:t>contribuer à soutenir l’excellence de la R&amp;D destinée en particulier aux PME-PMI où, pour beaucoup trop d’entre elles, l’innov</w:t>
      </w:r>
      <w:r w:rsidR="003378D1" w:rsidRPr="00A56394">
        <w:rPr>
          <w:rFonts w:cs="Arial"/>
          <w:lang w:eastAsia="fr-FR"/>
        </w:rPr>
        <w:t>ation reste encore très limitée. En effet, seules</w:t>
      </w:r>
      <w:r w:rsidRPr="00A56394">
        <w:rPr>
          <w:rFonts w:cs="Arial"/>
          <w:lang w:eastAsia="fr-FR"/>
        </w:rPr>
        <w:t xml:space="preserve"> 15%</w:t>
      </w:r>
      <w:r w:rsidR="004076A7">
        <w:rPr>
          <w:rFonts w:cs="Arial"/>
          <w:lang w:eastAsia="fr-FR"/>
        </w:rPr>
        <w:t xml:space="preserve"> </w:t>
      </w:r>
      <w:del w:id="126" w:author="Université Nantes Angers Le Mans" w:date="2010-12-27T09:56:00Z">
        <w:r w:rsidR="004076A7" w:rsidDel="00ED1435">
          <w:rPr>
            <w:rFonts w:cs="Arial"/>
            <w:lang w:eastAsia="fr-FR"/>
          </w:rPr>
          <w:delText>d’entre elles</w:delText>
        </w:r>
      </w:del>
      <w:r w:rsidRPr="00A56394">
        <w:rPr>
          <w:rFonts w:cs="Arial"/>
          <w:lang w:eastAsia="fr-FR"/>
        </w:rPr>
        <w:t xml:space="preserve"> font de la R&amp;D </w:t>
      </w:r>
      <w:ins w:id="127" w:author="Université Nantes Angers Le Mans" w:date="2010-12-27T09:57:00Z">
        <w:r w:rsidR="00ED1435">
          <w:rPr>
            <w:rFonts w:cs="Arial"/>
            <w:lang w:eastAsia="fr-FR"/>
          </w:rPr>
          <w:t xml:space="preserve">bien que </w:t>
        </w:r>
      </w:ins>
      <w:del w:id="128" w:author="Université Nantes Angers Le Mans" w:date="2010-12-27T09:57:00Z">
        <w:r w:rsidRPr="00A56394" w:rsidDel="00ED1435">
          <w:rPr>
            <w:rFonts w:cs="Arial"/>
            <w:lang w:eastAsia="fr-FR"/>
          </w:rPr>
          <w:delText>même</w:delText>
        </w:r>
      </w:del>
      <w:del w:id="129" w:author="Université Nantes Angers Le Mans" w:date="2010-12-27T09:56:00Z">
        <w:r w:rsidRPr="00A56394" w:rsidDel="00ED1435">
          <w:rPr>
            <w:rFonts w:cs="Arial"/>
            <w:lang w:eastAsia="fr-FR"/>
          </w:rPr>
          <w:delText xml:space="preserve"> si</w:delText>
        </w:r>
      </w:del>
      <w:r w:rsidRPr="00A56394">
        <w:rPr>
          <w:rFonts w:cs="Arial"/>
          <w:lang w:eastAsia="fr-FR"/>
        </w:rPr>
        <w:t xml:space="preserve"> le nombre de brevets </w:t>
      </w:r>
      <w:ins w:id="130" w:author="Université Nantes Angers Le Mans" w:date="2010-12-27T09:57:00Z">
        <w:r w:rsidR="00ED1435">
          <w:rPr>
            <w:rFonts w:cs="Arial"/>
            <w:lang w:eastAsia="fr-FR"/>
          </w:rPr>
          <w:t>déposé par celles-ci</w:t>
        </w:r>
      </w:ins>
      <w:del w:id="131" w:author="Université Nantes Angers Le Mans" w:date="2010-12-27T09:57:00Z">
        <w:r w:rsidR="003378D1" w:rsidRPr="00A56394" w:rsidDel="00ED1435">
          <w:rPr>
            <w:rFonts w:cs="Arial"/>
            <w:lang w:eastAsia="fr-FR"/>
          </w:rPr>
          <w:delText>qu’elles déposent</w:delText>
        </w:r>
      </w:del>
      <w:r w:rsidR="003378D1" w:rsidRPr="00A56394">
        <w:rPr>
          <w:rFonts w:cs="Arial"/>
          <w:lang w:eastAsia="fr-FR"/>
        </w:rPr>
        <w:t xml:space="preserve"> </w:t>
      </w:r>
      <w:r w:rsidRPr="00A56394">
        <w:rPr>
          <w:rFonts w:cs="Arial"/>
          <w:lang w:eastAsia="fr-FR"/>
        </w:rPr>
        <w:t>a</w:t>
      </w:r>
      <w:ins w:id="132" w:author="Université Nantes Angers Le Mans" w:date="2010-12-27T12:20:00Z">
        <w:r w:rsidR="009E6775">
          <w:rPr>
            <w:rFonts w:cs="Arial"/>
            <w:lang w:eastAsia="fr-FR"/>
          </w:rPr>
          <w:t>it</w:t>
        </w:r>
      </w:ins>
      <w:r w:rsidRPr="00A56394">
        <w:rPr>
          <w:rFonts w:cs="Arial"/>
          <w:lang w:eastAsia="fr-FR"/>
        </w:rPr>
        <w:t xml:space="preserve"> p</w:t>
      </w:r>
      <w:r w:rsidR="004076A7">
        <w:rPr>
          <w:rFonts w:cs="Arial"/>
          <w:lang w:eastAsia="fr-FR"/>
        </w:rPr>
        <w:t>rogressé de près</w:t>
      </w:r>
      <w:r w:rsidRPr="00A56394">
        <w:rPr>
          <w:rFonts w:cs="Arial"/>
          <w:lang w:eastAsia="fr-FR"/>
        </w:rPr>
        <w:t xml:space="preserve"> de 40% en 10 ans</w:t>
      </w:r>
      <w:del w:id="133" w:author="Université Nantes Angers Le Mans" w:date="2010-12-27T12:21:00Z">
        <w:r w:rsidRPr="00A56394" w:rsidDel="009E6775">
          <w:rPr>
            <w:rFonts w:cs="Arial"/>
            <w:lang w:eastAsia="fr-FR"/>
          </w:rPr>
          <w:delText xml:space="preserve"> sur le </w:delText>
        </w:r>
        <w:r w:rsidRPr="009A5346" w:rsidDel="009E6775">
          <w:rPr>
            <w:rFonts w:cs="Arial"/>
            <w:lang w:eastAsia="fr-FR"/>
          </w:rPr>
          <w:delText>territoire</w:delText>
        </w:r>
      </w:del>
      <w:r w:rsidRPr="009A5346">
        <w:rPr>
          <w:rFonts w:cs="Arial"/>
          <w:lang w:eastAsia="fr-FR"/>
        </w:rPr>
        <w:t xml:space="preserve">. </w:t>
      </w:r>
      <w:r w:rsidR="00AB0665" w:rsidRPr="00A56394">
        <w:rPr>
          <w:rFonts w:cs="Arial"/>
          <w:color w:val="000000"/>
        </w:rPr>
        <w:t>Pour réussir cet objectif</w:t>
      </w:r>
      <w:r w:rsidR="00AB0665">
        <w:rPr>
          <w:rFonts w:cs="Arial"/>
          <w:color w:val="000000"/>
        </w:rPr>
        <w:t xml:space="preserve"> et développer ses liens avec les partenaires socio-économiques</w:t>
      </w:r>
      <w:r w:rsidR="00AB0665" w:rsidRPr="00A56394">
        <w:rPr>
          <w:rFonts w:cs="Arial"/>
          <w:color w:val="000000"/>
        </w:rPr>
        <w:t>, l'IDEX mettra en place un cer</w:t>
      </w:r>
      <w:r w:rsidR="00AB0665">
        <w:rPr>
          <w:rFonts w:cs="Arial"/>
          <w:color w:val="000000"/>
        </w:rPr>
        <w:t>tain nombre d’actions</w:t>
      </w:r>
      <w:r w:rsidR="00AB0665" w:rsidRPr="00A56394">
        <w:rPr>
          <w:rFonts w:cs="Arial"/>
          <w:color w:val="000000"/>
        </w:rPr>
        <w:t> :</w:t>
      </w:r>
    </w:p>
    <w:p w:rsidR="00000000" w:rsidRDefault="006F14A5">
      <w:pPr>
        <w:pStyle w:val="Sansinterligne"/>
        <w:jc w:val="both"/>
        <w:rPr>
          <w:lang w:eastAsia="fr-FR"/>
        </w:rPr>
        <w:pPrChange w:id="134" w:author="Université Nantes Angers Le Mans" w:date="2010-12-27T12:14:00Z">
          <w:pPr>
            <w:jc w:val="both"/>
          </w:pPr>
        </w:pPrChange>
      </w:pPr>
    </w:p>
    <w:p w:rsidR="007E5209" w:rsidRPr="00EA0769" w:rsidRDefault="00AB0665" w:rsidP="007E5209">
      <w:pPr>
        <w:pStyle w:val="Paragraphedeliste"/>
        <w:numPr>
          <w:ilvl w:val="0"/>
          <w:numId w:val="4"/>
        </w:numPr>
        <w:jc w:val="both"/>
      </w:pPr>
      <w:r>
        <w:rPr>
          <w:rFonts w:cs="Arial"/>
          <w:lang w:eastAsia="fr-FR"/>
        </w:rPr>
        <w:t>Elle</w:t>
      </w:r>
      <w:r w:rsidR="004076A7" w:rsidRPr="007E5209">
        <w:rPr>
          <w:rFonts w:cs="Arial"/>
          <w:lang w:eastAsia="fr-FR"/>
        </w:rPr>
        <w:t xml:space="preserve"> favorisera en lien avec la SATT </w:t>
      </w:r>
      <w:r w:rsidR="00763E4A">
        <w:rPr>
          <w:rFonts w:cs="Arial"/>
          <w:lang w:eastAsia="fr-FR"/>
        </w:rPr>
        <w:t xml:space="preserve">Ouest-Valorisation </w:t>
      </w:r>
      <w:r w:rsidR="004076A7" w:rsidRPr="007E5209">
        <w:rPr>
          <w:rFonts w:cs="Arial"/>
          <w:lang w:eastAsia="fr-FR"/>
        </w:rPr>
        <w:t>la culture de sensibil</w:t>
      </w:r>
      <w:r w:rsidR="00763E4A">
        <w:rPr>
          <w:rFonts w:cs="Arial"/>
          <w:lang w:eastAsia="fr-FR"/>
        </w:rPr>
        <w:t>isation à l’innovation et à la protection i</w:t>
      </w:r>
      <w:r w:rsidR="004076A7" w:rsidRPr="007E5209">
        <w:rPr>
          <w:rFonts w:cs="Arial"/>
          <w:lang w:eastAsia="fr-FR"/>
        </w:rPr>
        <w:t>ndustrielle</w:t>
      </w:r>
      <w:r>
        <w:rPr>
          <w:rFonts w:cs="Arial"/>
          <w:lang w:eastAsia="fr-FR"/>
        </w:rPr>
        <w:t xml:space="preserve"> pour ses laboratoires</w:t>
      </w:r>
      <w:r w:rsidR="00E151AF">
        <w:rPr>
          <w:rFonts w:cs="Arial"/>
          <w:lang w:eastAsia="fr-FR"/>
        </w:rPr>
        <w:t>,</w:t>
      </w:r>
      <w:r>
        <w:rPr>
          <w:rFonts w:cs="Arial"/>
          <w:lang w:eastAsia="fr-FR"/>
        </w:rPr>
        <w:t xml:space="preserve"> mais aussi pour les PME du territoire de l’IDEX</w:t>
      </w:r>
      <w:r w:rsidR="004076A7" w:rsidRPr="007E5209">
        <w:rPr>
          <w:rFonts w:cs="Arial"/>
          <w:lang w:eastAsia="fr-FR"/>
        </w:rPr>
        <w:t>.</w:t>
      </w:r>
      <w:r w:rsidR="00245502" w:rsidRPr="007E5209">
        <w:rPr>
          <w:rFonts w:cs="Arial"/>
          <w:lang w:eastAsia="fr-FR"/>
        </w:rPr>
        <w:t xml:space="preserve"> </w:t>
      </w:r>
    </w:p>
    <w:p w:rsidR="00E151AF" w:rsidRDefault="00EA0769" w:rsidP="00E151AF">
      <w:pPr>
        <w:pStyle w:val="Sansinterligne"/>
        <w:numPr>
          <w:ilvl w:val="0"/>
          <w:numId w:val="4"/>
        </w:numPr>
        <w:jc w:val="both"/>
      </w:pPr>
      <w:r w:rsidRPr="00E151AF">
        <w:rPr>
          <w:rFonts w:cs="Arial"/>
          <w:color w:val="000000"/>
        </w:rPr>
        <w:t>Elle permettra</w:t>
      </w:r>
      <w:r w:rsidR="00E151AF" w:rsidRPr="00E151AF">
        <w:rPr>
          <w:rFonts w:cs="Arial"/>
          <w:color w:val="000000"/>
        </w:rPr>
        <w:t>,</w:t>
      </w:r>
      <w:r w:rsidRPr="00E151AF">
        <w:rPr>
          <w:rFonts w:cs="Arial"/>
          <w:color w:val="000000"/>
        </w:rPr>
        <w:t xml:space="preserve"> </w:t>
      </w:r>
      <w:r w:rsidR="007542A7" w:rsidRPr="00E151AF">
        <w:rPr>
          <w:rFonts w:cs="Arial"/>
          <w:color w:val="000000"/>
        </w:rPr>
        <w:t>par un apport financier complémentaire et par son réseau partenarial constitué</w:t>
      </w:r>
      <w:r w:rsidR="00E151AF" w:rsidRPr="00E151AF">
        <w:rPr>
          <w:rFonts w:cs="Arial"/>
          <w:color w:val="000000"/>
        </w:rPr>
        <w:t>,</w:t>
      </w:r>
      <w:r w:rsidR="007542A7" w:rsidRPr="00E151AF">
        <w:rPr>
          <w:rFonts w:cs="Arial"/>
          <w:color w:val="000000"/>
        </w:rPr>
        <w:t xml:space="preserve"> </w:t>
      </w:r>
      <w:r w:rsidRPr="00E151AF">
        <w:rPr>
          <w:rFonts w:cs="Arial"/>
          <w:color w:val="000000"/>
        </w:rPr>
        <w:t xml:space="preserve">de développer les liens entre étudiants et entreprises : </w:t>
      </w:r>
      <w:r w:rsidRPr="00A56394">
        <w:t>les deux PRES</w:t>
      </w:r>
      <w:ins w:id="135" w:author="Université Nantes Angers Le Mans" w:date="2010-12-27T12:15:00Z">
        <w:r w:rsidR="009712A5">
          <w:t xml:space="preserve"> </w:t>
        </w:r>
      </w:ins>
      <w:del w:id="136" w:author="Université Nantes Angers Le Mans" w:date="2010-12-27T12:15:00Z">
        <w:r w:rsidRPr="00A56394" w:rsidDel="009712A5">
          <w:delText xml:space="preserve"> L’UNAM et UEB </w:delText>
        </w:r>
      </w:del>
      <w:r w:rsidRPr="00A56394">
        <w:t xml:space="preserve">font partie des vingt pôles nationaux pour l’entrepreneuriat étudiants (PEE)  sélectionnés par le Ministère </w:t>
      </w:r>
      <w:r w:rsidR="007542A7">
        <w:t>e</w:t>
      </w:r>
      <w:r w:rsidRPr="00A56394">
        <w:t xml:space="preserve">t destinés à sensibiliser, former, et aider à la création et à la reprise d’entreprises. Ces PEE sont parfaitement articulés avec les réseaux d’aide à la création d’entreprises présents sur le territoire (Technopoles, Chambres consulaires). </w:t>
      </w:r>
    </w:p>
    <w:p w:rsidR="00E151AF" w:rsidRDefault="00E151AF" w:rsidP="00E151AF">
      <w:pPr>
        <w:pStyle w:val="Sansinterligne"/>
        <w:ind w:left="720"/>
        <w:jc w:val="both"/>
      </w:pPr>
    </w:p>
    <w:p w:rsidR="00942C9C" w:rsidRDefault="00245502" w:rsidP="00E151AF">
      <w:pPr>
        <w:pStyle w:val="Sansinterligne"/>
        <w:numPr>
          <w:ilvl w:val="0"/>
          <w:numId w:val="4"/>
        </w:numPr>
        <w:jc w:val="both"/>
      </w:pPr>
      <w:r w:rsidRPr="00E151AF">
        <w:rPr>
          <w:rFonts w:cs="Arial"/>
          <w:lang w:eastAsia="fr-FR"/>
        </w:rPr>
        <w:t>Elle permettra</w:t>
      </w:r>
      <w:r w:rsidR="007542A7" w:rsidRPr="00E151AF">
        <w:rPr>
          <w:rFonts w:cs="Arial"/>
          <w:lang w:eastAsia="fr-FR"/>
        </w:rPr>
        <w:t xml:space="preserve"> </w:t>
      </w:r>
      <w:ins w:id="137" w:author="Université Nantes Angers Le Mans" w:date="2010-12-27T12:36:00Z">
        <w:r w:rsidR="00FA5024">
          <w:rPr>
            <w:rFonts w:cs="Arial"/>
            <w:lang w:eastAsia="fr-FR"/>
          </w:rPr>
          <w:t xml:space="preserve">le développement </w:t>
        </w:r>
      </w:ins>
      <w:del w:id="138" w:author="Université Nantes Angers Le Mans" w:date="2010-12-27T12:36:00Z">
        <w:r w:rsidRPr="00E151AF" w:rsidDel="00FA5024">
          <w:rPr>
            <w:rFonts w:cs="Arial"/>
            <w:lang w:eastAsia="fr-FR"/>
          </w:rPr>
          <w:delText>de développer</w:delText>
        </w:r>
      </w:del>
      <w:r w:rsidRPr="00E151AF">
        <w:rPr>
          <w:rFonts w:cs="Arial"/>
          <w:lang w:eastAsia="fr-FR"/>
        </w:rPr>
        <w:t xml:space="preserve"> </w:t>
      </w:r>
      <w:r w:rsidR="007A1E28">
        <w:t>de</w:t>
      </w:r>
      <w:del w:id="139" w:author="Université Nantes Angers Le Mans" w:date="2010-12-27T12:37:00Z">
        <w:r w:rsidR="007A1E28" w:rsidDel="00FA5024">
          <w:delText>s</w:delText>
        </w:r>
      </w:del>
      <w:r w:rsidR="007A1E28">
        <w:t xml:space="preserve"> programmes</w:t>
      </w:r>
      <w:r w:rsidRPr="009A5346">
        <w:t xml:space="preserve"> transdisciplinaires</w:t>
      </w:r>
      <w:ins w:id="140" w:author="Université Nantes Angers Le Mans" w:date="2010-12-27T10:01:00Z">
        <w:r w:rsidR="00ED1435">
          <w:t>,</w:t>
        </w:r>
      </w:ins>
      <w:r w:rsidRPr="009A5346">
        <w:t xml:space="preserve"> </w:t>
      </w:r>
      <w:del w:id="141" w:author="Université Nantes Angers Le Mans" w:date="2010-12-27T10:01:00Z">
        <w:r w:rsidRPr="009A5346" w:rsidDel="00ED1435">
          <w:delText xml:space="preserve">et situés </w:delText>
        </w:r>
      </w:del>
      <w:r w:rsidRPr="009A5346">
        <w:t xml:space="preserve">aux interfaces entre différents </w:t>
      </w:r>
      <w:r w:rsidRPr="007A1E28">
        <w:t>pôles</w:t>
      </w:r>
      <w:ins w:id="142" w:author="Université Nantes Angers Le Mans" w:date="2010-12-27T10:02:00Z">
        <w:r w:rsidR="00ED1435">
          <w:t xml:space="preserve"> -</w:t>
        </w:r>
      </w:ins>
      <w:del w:id="143" w:author="Université Nantes Angers Le Mans" w:date="2010-12-27T10:02:00Z">
        <w:r w:rsidR="007542A7" w:rsidDel="00ED1435">
          <w:delText>,</w:delText>
        </w:r>
      </w:del>
      <w:r w:rsidR="007A1E28" w:rsidRPr="007A1E28">
        <w:t xml:space="preserve"> là où réside souvent l’innovation de rupture</w:t>
      </w:r>
      <w:ins w:id="144" w:author="Université Nantes Angers Le Mans" w:date="2010-12-27T10:02:00Z">
        <w:r w:rsidR="00ED1435">
          <w:t xml:space="preserve"> -</w:t>
        </w:r>
      </w:ins>
      <w:del w:id="145" w:author="Université Nantes Angers Le Mans" w:date="2010-12-27T10:02:00Z">
        <w:r w:rsidRPr="007A1E28" w:rsidDel="00ED1435">
          <w:delText>,</w:delText>
        </w:r>
      </w:del>
      <w:r w:rsidRPr="007A1E28">
        <w:t xml:space="preserve"> </w:t>
      </w:r>
      <w:ins w:id="146" w:author="Université Nantes Angers Le Mans" w:date="2010-12-27T10:02:00Z">
        <w:r w:rsidR="00ED1435">
          <w:t xml:space="preserve">en </w:t>
        </w:r>
      </w:ins>
      <w:r w:rsidRPr="007A1E28">
        <w:t>associant</w:t>
      </w:r>
      <w:ins w:id="147" w:author="Université Nantes Angers Le Mans" w:date="2010-12-27T10:03:00Z">
        <w:r w:rsidR="00ED1435">
          <w:t xml:space="preserve"> chaque fois que possible</w:t>
        </w:r>
      </w:ins>
      <w:r w:rsidRPr="007A1E28">
        <w:t xml:space="preserve"> laboratoires et </w:t>
      </w:r>
      <w:ins w:id="148" w:author="Université Nantes Angers Le Mans" w:date="2010-12-27T10:02:00Z">
        <w:r w:rsidR="00ED1435">
          <w:t>entreprises</w:t>
        </w:r>
      </w:ins>
      <w:del w:id="149" w:author="Université Nantes Angers Le Mans" w:date="2010-12-27T10:02:00Z">
        <w:r w:rsidRPr="007A1E28" w:rsidDel="00ED1435">
          <w:delText>industriels</w:delText>
        </w:r>
      </w:del>
      <w:r w:rsidRPr="007A1E28">
        <w:t>.</w:t>
      </w:r>
      <w:r w:rsidR="009A5346" w:rsidRPr="007A1E28">
        <w:t xml:space="preserve"> Dans ce</w:t>
      </w:r>
      <w:r w:rsidR="009A5346">
        <w:t xml:space="preserve"> contexte, un budget important sera alloué pour </w:t>
      </w:r>
      <w:r w:rsidR="00B4305F">
        <w:t xml:space="preserve">financer </w:t>
      </w:r>
      <w:r w:rsidR="009A5346">
        <w:t xml:space="preserve">des </w:t>
      </w:r>
      <w:r w:rsidR="009A5346" w:rsidRPr="00A56394">
        <w:t xml:space="preserve">thèses </w:t>
      </w:r>
      <w:r w:rsidR="007542A7">
        <w:t>menées</w:t>
      </w:r>
      <w:r w:rsidR="007A1E28">
        <w:t xml:space="preserve"> avec </w:t>
      </w:r>
      <w:r w:rsidR="00B4305F">
        <w:t>les entreprises</w:t>
      </w:r>
      <w:r w:rsidR="007A1E28">
        <w:t xml:space="preserve"> </w:t>
      </w:r>
      <w:ins w:id="150" w:author="Université Nantes Angers Le Mans" w:date="2010-12-27T10:04:00Z">
        <w:r w:rsidR="00ED1435">
          <w:t xml:space="preserve">(permettant de </w:t>
        </w:r>
      </w:ins>
      <w:r w:rsidR="007A1E28">
        <w:t>doubl</w:t>
      </w:r>
      <w:ins w:id="151" w:author="Université Nantes Angers Le Mans" w:date="2010-12-27T10:04:00Z">
        <w:r w:rsidR="00ED1435">
          <w:t xml:space="preserve">er </w:t>
        </w:r>
      </w:ins>
      <w:del w:id="152" w:author="Université Nantes Angers Le Mans" w:date="2010-12-27T10:04:00Z">
        <w:r w:rsidR="007A1E28" w:rsidDel="00ED1435">
          <w:delText xml:space="preserve">ant ainsi </w:delText>
        </w:r>
      </w:del>
      <w:r w:rsidR="007A1E28">
        <w:t>le</w:t>
      </w:r>
      <w:ins w:id="153" w:author="Université Nantes Angers Le Mans" w:date="2010-12-27T10:06:00Z">
        <w:r w:rsidR="00726D7A">
          <w:t xml:space="preserve"> nombre</w:t>
        </w:r>
      </w:ins>
      <w:r w:rsidR="007A1E28">
        <w:t xml:space="preserve"> d</w:t>
      </w:r>
      <w:ins w:id="154" w:author="Université Nantes Angers Le Mans" w:date="2010-12-27T10:06:00Z">
        <w:r w:rsidR="00726D7A">
          <w:t xml:space="preserve">e boursiers </w:t>
        </w:r>
      </w:ins>
      <w:del w:id="155" w:author="Université Nantes Angers Le Mans" w:date="2010-12-27T10:06:00Z">
        <w:r w:rsidR="007A1E28" w:rsidDel="00726D7A">
          <w:delText>ispositif</w:delText>
        </w:r>
      </w:del>
      <w:r w:rsidR="00B4305F">
        <w:t xml:space="preserve"> CIFRE</w:t>
      </w:r>
      <w:ins w:id="156" w:author="Université Nantes Angers Le Mans" w:date="2010-12-27T10:04:00Z">
        <w:r w:rsidR="00ED1435">
          <w:t>)</w:t>
        </w:r>
      </w:ins>
      <w:ins w:id="157" w:author="Université Nantes Angers Le Mans" w:date="2010-12-27T12:00:00Z">
        <w:r w:rsidR="00E916FA">
          <w:t>,</w:t>
        </w:r>
      </w:ins>
      <w:del w:id="158" w:author="Université Nantes Angers Le Mans" w:date="2010-12-27T10:04:00Z">
        <w:r w:rsidR="009A5346" w:rsidRPr="00A56394" w:rsidDel="00ED1435">
          <w:delText>,</w:delText>
        </w:r>
      </w:del>
      <w:r w:rsidR="009A5346" w:rsidRPr="00A56394">
        <w:t xml:space="preserve"> </w:t>
      </w:r>
      <w:r w:rsidR="00B4305F">
        <w:t xml:space="preserve">des </w:t>
      </w:r>
      <w:r w:rsidR="009A5346" w:rsidRPr="00A56394">
        <w:t>mémoire</w:t>
      </w:r>
      <w:r w:rsidR="00B4305F">
        <w:t>s</w:t>
      </w:r>
      <w:r w:rsidR="009A5346" w:rsidRPr="00A56394">
        <w:t xml:space="preserve"> de fin d’études de Master,</w:t>
      </w:r>
      <w:r w:rsidR="00B4305F">
        <w:t xml:space="preserve"> des</w:t>
      </w:r>
      <w:r w:rsidR="009A5346" w:rsidRPr="00A56394">
        <w:t xml:space="preserve"> doctorants conseils</w:t>
      </w:r>
      <w:r w:rsidR="00B4305F">
        <w:t>,</w:t>
      </w:r>
      <w:r w:rsidR="009A5346" w:rsidRPr="00A56394">
        <w:t xml:space="preserve"> etc.</w:t>
      </w:r>
      <w:r w:rsidR="009A5346" w:rsidRPr="00DE3A3B">
        <w:t xml:space="preserve"> </w:t>
      </w:r>
      <w:r w:rsidR="009A5346" w:rsidRPr="00A56394">
        <w:t>Dans ce cadre,</w:t>
      </w:r>
      <w:r w:rsidR="00B4305F">
        <w:t xml:space="preserve"> les</w:t>
      </w:r>
      <w:r w:rsidR="009A5346" w:rsidRPr="00A56394">
        <w:t xml:space="preserve"> collaboration</w:t>
      </w:r>
      <w:r w:rsidR="00B4305F">
        <w:t>s</w:t>
      </w:r>
      <w:r w:rsidR="009A5346" w:rsidRPr="00A56394">
        <w:t xml:space="preserve"> avec les pôles de compétitivité </w:t>
      </w:r>
      <w:r w:rsidR="00B4305F">
        <w:t>et technopoles seront</w:t>
      </w:r>
      <w:r w:rsidR="009A5346" w:rsidRPr="00A56394">
        <w:t xml:space="preserve"> privilégiée</w:t>
      </w:r>
      <w:r w:rsidR="00B4305F">
        <w:t>s</w:t>
      </w:r>
      <w:r w:rsidR="007542A7">
        <w:t xml:space="preserve"> </w:t>
      </w:r>
      <w:r w:rsidR="00E151AF">
        <w:t>afin de</w:t>
      </w:r>
      <w:r w:rsidR="007A1E28">
        <w:t xml:space="preserve"> faciliter les échanges entre acteurs et favoriser l’insertion </w:t>
      </w:r>
      <w:r w:rsidR="00942C9C">
        <w:t>professionnelle</w:t>
      </w:r>
      <w:r w:rsidR="007A1E28">
        <w:t xml:space="preserve"> et la </w:t>
      </w:r>
      <w:r w:rsidR="007A1E28" w:rsidRPr="007E5209">
        <w:t>reconnaissance</w:t>
      </w:r>
      <w:r w:rsidR="00942C9C" w:rsidRPr="007E5209">
        <w:t xml:space="preserve"> d</w:t>
      </w:r>
      <w:ins w:id="159" w:author="Université Nantes Angers Le Mans" w:date="2010-12-27T12:15:00Z">
        <w:r w:rsidR="009712A5">
          <w:t>es</w:t>
        </w:r>
      </w:ins>
      <w:del w:id="160" w:author="Université Nantes Angers Le Mans" w:date="2010-12-27T12:15:00Z">
        <w:r w:rsidR="00942C9C" w:rsidRPr="007E5209" w:rsidDel="009712A5">
          <w:delText>e nos</w:delText>
        </w:r>
      </w:del>
      <w:r w:rsidR="00942C9C" w:rsidRPr="007E5209">
        <w:t xml:space="preserve"> Masters et D</w:t>
      </w:r>
      <w:r w:rsidR="007A1E28" w:rsidRPr="007E5209">
        <w:t>octorats</w:t>
      </w:r>
      <w:r w:rsidR="00942C9C" w:rsidRPr="007E5209">
        <w:t xml:space="preserve"> auprès</w:t>
      </w:r>
      <w:r w:rsidR="007A1E28" w:rsidRPr="007E5209">
        <w:t xml:space="preserve"> </w:t>
      </w:r>
      <w:r w:rsidR="00942C9C" w:rsidRPr="007E5209">
        <w:t>d</w:t>
      </w:r>
      <w:r w:rsidR="007A1E28" w:rsidRPr="007E5209">
        <w:t>es entreprises.</w:t>
      </w:r>
      <w:r w:rsidR="00942C9C" w:rsidRPr="007E5209">
        <w:t xml:space="preserve"> </w:t>
      </w:r>
      <w:ins w:id="161" w:author="Université Nantes Angers Le Mans" w:date="2010-12-27T12:12:00Z">
        <w:r w:rsidR="00975A36">
          <w:t>L</w:t>
        </w:r>
      </w:ins>
      <w:del w:id="162" w:author="Université Nantes Angers Le Mans" w:date="2010-12-27T12:12:00Z">
        <w:r w:rsidR="00942C9C" w:rsidRPr="007E5209" w:rsidDel="00975A36">
          <w:delText>D</w:delText>
        </w:r>
      </w:del>
      <w:r w:rsidR="00942C9C" w:rsidRPr="007E5209">
        <w:t>es incubateurs</w:t>
      </w:r>
      <w:ins w:id="163" w:author="Université Nantes Angers Le Mans" w:date="2010-12-27T12:12:00Z">
        <w:r w:rsidR="00975A36">
          <w:t xml:space="preserve"> </w:t>
        </w:r>
      </w:ins>
      <w:del w:id="164" w:author="Université Nantes Angers Le Mans" w:date="2010-12-27T12:12:00Z">
        <w:r w:rsidR="00942C9C" w:rsidRPr="007E5209" w:rsidDel="00975A36">
          <w:delText xml:space="preserve"> </w:delText>
        </w:r>
      </w:del>
      <w:del w:id="165" w:author="Université Nantes Angers Le Mans" w:date="2010-12-27T12:11:00Z">
        <w:r w:rsidR="00942C9C" w:rsidRPr="007E5209" w:rsidDel="00975A36">
          <w:delText>de</w:delText>
        </w:r>
      </w:del>
      <w:del w:id="166" w:author="Université Nantes Angers Le Mans" w:date="2010-12-27T12:12:00Z">
        <w:r w:rsidR="00942C9C" w:rsidRPr="007E5209" w:rsidDel="00975A36">
          <w:delText xml:space="preserve"> créations d’entreprises de technologie</w:delText>
        </w:r>
        <w:r w:rsidR="007542A7" w:rsidDel="00975A36">
          <w:delText xml:space="preserve">s innovantes performants </w:delText>
        </w:r>
      </w:del>
      <w:r w:rsidR="007542A7">
        <w:t>adossé</w:t>
      </w:r>
      <w:r w:rsidR="00942C9C" w:rsidRPr="007E5209">
        <w:t>s aux technopoles de site</w:t>
      </w:r>
      <w:del w:id="167" w:author="Université Nantes Angers Le Mans" w:date="2010-12-27T11:57:00Z">
        <w:r w:rsidR="007542A7" w:rsidDel="00A61056">
          <w:delText>s</w:delText>
        </w:r>
      </w:del>
      <w:r w:rsidR="00942C9C" w:rsidRPr="007E5209">
        <w:t xml:space="preserve"> auront un rôle tout particulier à jouer dans l’aide à la création de nouvelles PME </w:t>
      </w:r>
      <w:r w:rsidR="00942C9C" w:rsidRPr="00E151AF">
        <w:t xml:space="preserve">à partir des programmes de recherche </w:t>
      </w:r>
      <w:ins w:id="168" w:author="Université Nantes Angers Le Mans" w:date="2010-12-27T12:13:00Z">
        <w:r w:rsidR="00975A36">
          <w:t>et des technologies innovantes issus</w:t>
        </w:r>
      </w:ins>
      <w:del w:id="169" w:author="Université Nantes Angers Le Mans" w:date="2010-12-27T12:13:00Z">
        <w:r w:rsidR="00942C9C" w:rsidRPr="00E151AF" w:rsidDel="00975A36">
          <w:delText>menés</w:delText>
        </w:r>
      </w:del>
      <w:r w:rsidR="00942C9C" w:rsidRPr="00E151AF">
        <w:t xml:space="preserve"> </w:t>
      </w:r>
      <w:del w:id="170" w:author="Université Nantes Angers Le Mans" w:date="2010-12-27T12:13:00Z">
        <w:r w:rsidR="00942C9C" w:rsidRPr="00E151AF" w:rsidDel="00975A36">
          <w:delText xml:space="preserve">dans le périmètre </w:delText>
        </w:r>
      </w:del>
      <w:r w:rsidR="00942C9C" w:rsidRPr="00E151AF">
        <w:t>de l’IDEX</w:t>
      </w:r>
      <w:del w:id="171" w:author="Université Nantes Angers Le Mans" w:date="2010-12-27T11:57:00Z">
        <w:r w:rsidR="00942C9C" w:rsidRPr="00E151AF" w:rsidDel="00A61056">
          <w:delText xml:space="preserve"> et dont la maturation aura été assurée par la SATT Oue</w:delText>
        </w:r>
        <w:r w:rsidR="007542A7" w:rsidRPr="00E151AF" w:rsidDel="00A61056">
          <w:delText>st-</w:delText>
        </w:r>
        <w:r w:rsidR="00942C9C" w:rsidRPr="00E151AF" w:rsidDel="00A61056">
          <w:delText>Valorisation</w:delText>
        </w:r>
      </w:del>
      <w:r w:rsidR="00942C9C" w:rsidRPr="00E151AF">
        <w:t xml:space="preserve">. </w:t>
      </w:r>
      <w:r w:rsidR="00E151AF" w:rsidRPr="00E151AF">
        <w:t>Un budget spécifique</w:t>
      </w:r>
      <w:ins w:id="172" w:author="Université Nantes Angers Le Mans" w:date="2010-12-27T12:17:00Z">
        <w:r w:rsidR="009712A5">
          <w:t>,</w:t>
        </w:r>
      </w:ins>
      <w:r w:rsidR="00E151AF" w:rsidRPr="00E151AF">
        <w:t xml:space="preserve"> correspondant à un </w:t>
      </w:r>
      <w:r w:rsidR="00E151AF" w:rsidRPr="00B65C83">
        <w:rPr>
          <w:b/>
        </w:rPr>
        <w:t>fonds de maturation scientifique</w:t>
      </w:r>
      <w:del w:id="173" w:author="Université Nantes Angers Le Mans" w:date="2010-12-27T12:17:00Z">
        <w:r w:rsidR="00B65C83" w:rsidDel="009712A5">
          <w:rPr>
            <w:b/>
          </w:rPr>
          <w:delText>,</w:delText>
        </w:r>
      </w:del>
      <w:r w:rsidR="00E151AF" w:rsidRPr="00E151AF">
        <w:t xml:space="preserve"> </w:t>
      </w:r>
      <w:del w:id="174" w:author="Université Nantes Angers Le Mans" w:date="2010-12-27T12:38:00Z">
        <w:r w:rsidR="00E151AF" w:rsidDel="00FA5024">
          <w:delText xml:space="preserve">finançant </w:delText>
        </w:r>
        <w:r w:rsidR="00E151AF" w:rsidRPr="00E151AF" w:rsidDel="00FA5024">
          <w:delText>de</w:delText>
        </w:r>
        <w:r w:rsidR="00E151AF" w:rsidDel="00FA5024">
          <w:delText>s</w:delText>
        </w:r>
        <w:r w:rsidR="00E151AF" w:rsidRPr="00E151AF" w:rsidDel="00FA5024">
          <w:delText xml:space="preserve"> </w:delText>
        </w:r>
        <w:r w:rsidR="00B65C83" w:rsidRPr="00E151AF" w:rsidDel="00FA5024">
          <w:delText>projets</w:delText>
        </w:r>
        <w:r w:rsidR="00E151AF" w:rsidRPr="00E151AF" w:rsidDel="00FA5024">
          <w:delText xml:space="preserve"> avant l’étude de la preuve d</w:delText>
        </w:r>
      </w:del>
      <w:del w:id="175" w:author="Université Nantes Angers Le Mans" w:date="2010-12-27T12:16:00Z">
        <w:r w:rsidR="00E151AF" w:rsidRPr="00E151AF" w:rsidDel="009712A5">
          <w:delText>e</w:delText>
        </w:r>
      </w:del>
      <w:del w:id="176" w:author="Université Nantes Angers Le Mans" w:date="2010-12-27T12:38:00Z">
        <w:r w:rsidR="00E151AF" w:rsidRPr="00E151AF" w:rsidDel="00FA5024">
          <w:delText xml:space="preserve"> concept technologique ou industriel</w:delText>
        </w:r>
      </w:del>
      <w:del w:id="177" w:author="Université Nantes Angers Le Mans" w:date="2010-12-27T12:16:00Z">
        <w:r w:rsidR="00E151AF" w:rsidRPr="00E151AF" w:rsidDel="009712A5">
          <w:delText>le</w:delText>
        </w:r>
      </w:del>
      <w:del w:id="178" w:author="Université Nantes Angers Le Mans" w:date="2010-12-27T12:38:00Z">
        <w:r w:rsidR="00B65C83" w:rsidDel="00FA5024">
          <w:delText>,</w:delText>
        </w:r>
        <w:r w:rsidR="00E151AF" w:rsidRPr="00E151AF" w:rsidDel="00FA5024">
          <w:delText xml:space="preserve"> </w:delText>
        </w:r>
      </w:del>
      <w:r w:rsidR="00E151AF" w:rsidRPr="00E151AF">
        <w:t>sera alloué</w:t>
      </w:r>
      <w:r w:rsidR="00B65C83">
        <w:t xml:space="preserve"> par l’IDEX en amont du</w:t>
      </w:r>
      <w:r w:rsidR="00E151AF" w:rsidRPr="00E151AF">
        <w:t xml:space="preserve"> fond</w:t>
      </w:r>
      <w:r w:rsidR="00B65C83">
        <w:t>s</w:t>
      </w:r>
      <w:r w:rsidR="00E151AF" w:rsidRPr="00E151AF">
        <w:t xml:space="preserve"> </w:t>
      </w:r>
      <w:r w:rsidR="00B65C83">
        <w:t>de maturation proposé</w:t>
      </w:r>
      <w:r w:rsidR="00E151AF" w:rsidRPr="00E151AF">
        <w:t xml:space="preserve"> par la SATT Ouest-Valorisation.</w:t>
      </w:r>
      <w:r w:rsidR="00B65C83">
        <w:t xml:space="preserve"> </w:t>
      </w:r>
      <w:r w:rsidR="00942C9C" w:rsidRPr="00E151AF">
        <w:t xml:space="preserve">Un tel </w:t>
      </w:r>
      <w:r w:rsidR="00E151AF" w:rsidRPr="00E151AF">
        <w:t>écosystème</w:t>
      </w:r>
      <w:r w:rsidR="00942C9C" w:rsidRPr="00E151AF">
        <w:t xml:space="preserve"> de l’innovation </w:t>
      </w:r>
      <w:ins w:id="179" w:author="Université Nantes Angers Le Mans" w:date="2010-12-27T12:18:00Z">
        <w:r w:rsidR="009712A5">
          <w:t>aura</w:t>
        </w:r>
      </w:ins>
      <w:del w:id="180" w:author="Université Nantes Angers Le Mans" w:date="2010-12-27T12:18:00Z">
        <w:r w:rsidR="00942C9C" w:rsidRPr="00E151AF" w:rsidDel="009712A5">
          <w:delText>d</w:delText>
        </w:r>
      </w:del>
      <w:del w:id="181" w:author="Université Nantes Angers Le Mans" w:date="2010-12-27T12:17:00Z">
        <w:r w:rsidR="00942C9C" w:rsidRPr="00E151AF" w:rsidDel="009712A5">
          <w:delText>evrait générer</w:delText>
        </w:r>
      </w:del>
      <w:r w:rsidR="00942C9C" w:rsidRPr="00E151AF">
        <w:t xml:space="preserve"> </w:t>
      </w:r>
      <w:ins w:id="182" w:author="Université Nantes Angers Le Mans" w:date="2010-12-27T12:18:00Z">
        <w:r w:rsidR="009712A5">
          <w:t xml:space="preserve">assurément </w:t>
        </w:r>
      </w:ins>
      <w:r w:rsidR="00942C9C" w:rsidRPr="00E151AF">
        <w:t xml:space="preserve">un effet d’entrainement </w:t>
      </w:r>
      <w:ins w:id="183" w:author="Université Nantes Angers Le Mans" w:date="2010-12-27T12:18:00Z">
        <w:r w:rsidR="009712A5">
          <w:t>sur les</w:t>
        </w:r>
      </w:ins>
      <w:del w:id="184" w:author="Université Nantes Angers Le Mans" w:date="2010-12-27T12:18:00Z">
        <w:r w:rsidR="00942C9C" w:rsidRPr="00E151AF" w:rsidDel="009712A5">
          <w:delText>en direction des</w:delText>
        </w:r>
      </w:del>
      <w:r w:rsidR="00942C9C" w:rsidRPr="00E151AF">
        <w:t xml:space="preserve"> laboratoires</w:t>
      </w:r>
      <w:r w:rsidR="007542A7" w:rsidRPr="00E151AF">
        <w:t xml:space="preserve"> et </w:t>
      </w:r>
      <w:ins w:id="185" w:author="Université Nantes Angers Le Mans" w:date="2010-12-27T12:18:00Z">
        <w:r w:rsidR="009712A5">
          <w:t>l</w:t>
        </w:r>
      </w:ins>
      <w:del w:id="186" w:author="Université Nantes Angers Le Mans" w:date="2010-12-27T12:18:00Z">
        <w:r w:rsidR="007542A7" w:rsidRPr="00E151AF" w:rsidDel="009712A5">
          <w:delText>d</w:delText>
        </w:r>
      </w:del>
      <w:r w:rsidR="00942C9C" w:rsidRPr="00E151AF">
        <w:t>es PME ne participant pas encore à l’IDEX.</w:t>
      </w:r>
      <w:r w:rsidR="00E151AF" w:rsidRPr="00E151AF">
        <w:t xml:space="preserve"> </w:t>
      </w:r>
      <w:r w:rsidR="00E151AF" w:rsidRPr="00E151AF">
        <w:tab/>
      </w:r>
    </w:p>
    <w:p w:rsidR="00E151AF" w:rsidRDefault="00E151AF" w:rsidP="00E151AF">
      <w:pPr>
        <w:pStyle w:val="Sansinterligne"/>
        <w:ind w:left="720"/>
        <w:jc w:val="both"/>
      </w:pPr>
    </w:p>
    <w:p w:rsidR="00E344C9" w:rsidRPr="00E344C9" w:rsidRDefault="007542A7" w:rsidP="00E344C9">
      <w:pPr>
        <w:pStyle w:val="Sansinterligne"/>
        <w:numPr>
          <w:ilvl w:val="0"/>
          <w:numId w:val="4"/>
        </w:numPr>
        <w:jc w:val="both"/>
      </w:pPr>
      <w:r w:rsidRPr="00E344C9">
        <w:rPr>
          <w:rFonts w:cs="Arial"/>
          <w:color w:val="000000"/>
        </w:rPr>
        <w:t>Elle apportera son soutien à un processus de transfert de technologie en « </w:t>
      </w:r>
      <w:proofErr w:type="spellStart"/>
      <w:r w:rsidRPr="00E344C9">
        <w:rPr>
          <w:rFonts w:cs="Arial"/>
          <w:color w:val="000000"/>
        </w:rPr>
        <w:t>feed</w:t>
      </w:r>
      <w:proofErr w:type="spellEnd"/>
      <w:r w:rsidRPr="00E344C9">
        <w:rPr>
          <w:rFonts w:cs="Arial"/>
          <w:color w:val="000000"/>
        </w:rPr>
        <w:t xml:space="preserve"> back » : </w:t>
      </w:r>
      <w:r w:rsidRPr="00E344C9">
        <w:rPr>
          <w:rFonts w:cs="Arial"/>
          <w:i/>
          <w:color w:val="000000"/>
        </w:rPr>
        <w:t>avec l’aide des pôles de compétitivité, les enjeux pour un ensemble d’entreprises s</w:t>
      </w:r>
      <w:r w:rsidR="00B65C83" w:rsidRPr="00E344C9">
        <w:rPr>
          <w:rFonts w:cs="Arial"/>
          <w:i/>
          <w:color w:val="000000"/>
        </w:rPr>
        <w:t>er</w:t>
      </w:r>
      <w:r w:rsidRPr="00E344C9">
        <w:rPr>
          <w:rFonts w:cs="Arial"/>
          <w:i/>
          <w:color w:val="000000"/>
        </w:rPr>
        <w:t>ont identifiés</w:t>
      </w:r>
      <w:r w:rsidR="00B65C83" w:rsidRPr="00E344C9">
        <w:rPr>
          <w:rFonts w:cs="Arial"/>
          <w:i/>
          <w:color w:val="000000"/>
        </w:rPr>
        <w:t>,</w:t>
      </w:r>
      <w:r w:rsidRPr="00E344C9">
        <w:rPr>
          <w:rFonts w:cs="Arial"/>
          <w:i/>
          <w:color w:val="000000"/>
        </w:rPr>
        <w:t xml:space="preserve"> permettant l’émergence de projets de formation et de recherche académique (Thèses, mémoire de fin d’études niveau Master</w:t>
      </w:r>
      <w:r w:rsidR="00B65C83" w:rsidRPr="00E344C9">
        <w:rPr>
          <w:rFonts w:cs="Arial"/>
          <w:i/>
          <w:color w:val="000000"/>
        </w:rPr>
        <w:t>..</w:t>
      </w:r>
      <w:r w:rsidRPr="00E344C9">
        <w:rPr>
          <w:rFonts w:cs="Arial"/>
          <w:i/>
          <w:color w:val="000000"/>
        </w:rPr>
        <w:t>)</w:t>
      </w:r>
      <w:r w:rsidR="00B65C83" w:rsidRPr="00E344C9">
        <w:rPr>
          <w:rFonts w:cs="Arial"/>
          <w:i/>
          <w:color w:val="000000"/>
        </w:rPr>
        <w:t>.</w:t>
      </w:r>
    </w:p>
    <w:p w:rsidR="00E344C9" w:rsidRDefault="00E344C9" w:rsidP="00E344C9">
      <w:pPr>
        <w:pStyle w:val="Sansinterligne"/>
        <w:jc w:val="both"/>
      </w:pPr>
    </w:p>
    <w:p w:rsidR="007542A7" w:rsidRDefault="00E344C9" w:rsidP="007542A7">
      <w:pPr>
        <w:pStyle w:val="Sansinterligne"/>
        <w:numPr>
          <w:ilvl w:val="0"/>
          <w:numId w:val="4"/>
        </w:numPr>
        <w:jc w:val="both"/>
      </w:pPr>
      <w:r w:rsidRPr="00E344C9">
        <w:t>Elle contribuera à l’o</w:t>
      </w:r>
      <w:r w:rsidR="00B65C83" w:rsidRPr="00E344C9">
        <w:t xml:space="preserve">uverture et </w:t>
      </w:r>
      <w:r w:rsidRPr="00E344C9">
        <w:t>au dé</w:t>
      </w:r>
      <w:r w:rsidR="00B65C83" w:rsidRPr="00E344C9">
        <w:t xml:space="preserve">veloppement </w:t>
      </w:r>
      <w:r w:rsidRPr="00E344C9">
        <w:t>par leurs financements</w:t>
      </w:r>
      <w:r>
        <w:t>,</w:t>
      </w:r>
      <w:r w:rsidRPr="00E344C9">
        <w:t xml:space="preserve"> des </w:t>
      </w:r>
      <w:r w:rsidR="00B65C83" w:rsidRPr="00E344C9">
        <w:t xml:space="preserve">plateformes </w:t>
      </w:r>
      <w:r w:rsidRPr="00E344C9">
        <w:t>technologiques</w:t>
      </w:r>
      <w:r>
        <w:t>,</w:t>
      </w:r>
      <w:r w:rsidRPr="00E344C9">
        <w:t xml:space="preserve"> au monde socio-économique.</w:t>
      </w:r>
    </w:p>
    <w:p w:rsidR="00E344C9" w:rsidRPr="00E344C9" w:rsidRDefault="00E344C9" w:rsidP="00E344C9">
      <w:pPr>
        <w:pStyle w:val="Sansinterligne"/>
        <w:jc w:val="both"/>
      </w:pPr>
    </w:p>
    <w:p w:rsidR="005D4F03" w:rsidRPr="00E344C9" w:rsidRDefault="00AB0665" w:rsidP="00E344C9">
      <w:pPr>
        <w:pStyle w:val="Sansinterligne"/>
        <w:numPr>
          <w:ilvl w:val="0"/>
          <w:numId w:val="4"/>
        </w:numPr>
        <w:jc w:val="both"/>
      </w:pPr>
      <w:r w:rsidRPr="00E344C9">
        <w:t>Elle financera d</w:t>
      </w:r>
      <w:r w:rsidR="007E5209" w:rsidRPr="00E344C9">
        <w:t xml:space="preserve">es chaires internationales </w:t>
      </w:r>
      <w:ins w:id="187" w:author="Université Nantes Angers Le Mans" w:date="2010-12-27T10:13:00Z">
        <w:r w:rsidR="00726D7A">
          <w:t xml:space="preserve">tant </w:t>
        </w:r>
      </w:ins>
      <w:del w:id="188" w:author="Université Nantes Angers Le Mans" w:date="2010-12-27T10:13:00Z">
        <w:r w:rsidRPr="00E344C9" w:rsidDel="00726D7A">
          <w:delText xml:space="preserve">soit </w:delText>
        </w:r>
      </w:del>
      <w:r w:rsidR="007E5209" w:rsidRPr="00E344C9">
        <w:t xml:space="preserve">pour accueillir </w:t>
      </w:r>
      <w:ins w:id="189" w:author="Université Nantes Angers Le Mans" w:date="2010-12-27T10:13:00Z">
        <w:r w:rsidR="00726D7A">
          <w:t>des</w:t>
        </w:r>
      </w:ins>
      <w:del w:id="190" w:author="Université Nantes Angers Le Mans" w:date="2010-12-27T10:13:00Z">
        <w:r w:rsidR="007E5209" w:rsidRPr="00E344C9" w:rsidDel="00726D7A">
          <w:delText>un</w:delText>
        </w:r>
      </w:del>
      <w:r w:rsidR="007E5209" w:rsidRPr="00E344C9">
        <w:t xml:space="preserve"> scientifique</w:t>
      </w:r>
      <w:ins w:id="191" w:author="Université Nantes Angers Le Mans" w:date="2010-12-27T10:13:00Z">
        <w:r w:rsidR="00726D7A">
          <w:t>s</w:t>
        </w:r>
      </w:ins>
      <w:r w:rsidR="007E5209" w:rsidRPr="00E344C9">
        <w:t xml:space="preserve"> étranger</w:t>
      </w:r>
      <w:ins w:id="192" w:author="Université Nantes Angers Le Mans" w:date="2010-12-27T10:13:00Z">
        <w:r w:rsidR="00726D7A">
          <w:t>s</w:t>
        </w:r>
      </w:ins>
      <w:r w:rsidR="007E5209" w:rsidRPr="00E344C9">
        <w:t xml:space="preserve"> </w:t>
      </w:r>
      <w:del w:id="193" w:author="Université Nantes Angers Le Mans" w:date="2010-12-27T10:14:00Z">
        <w:r w:rsidR="007E5209" w:rsidRPr="00E344C9" w:rsidDel="00726D7A">
          <w:delText>et son équipe</w:delText>
        </w:r>
      </w:del>
      <w:r w:rsidRPr="00E344C9">
        <w:t xml:space="preserve"> développant</w:t>
      </w:r>
      <w:r w:rsidR="007E5209" w:rsidRPr="00E344C9">
        <w:t xml:space="preserve"> des projets de R&amp;D avec des </w:t>
      </w:r>
      <w:ins w:id="194" w:author="Université Nantes Angers Le Mans" w:date="2010-12-27T10:12:00Z">
        <w:r w:rsidR="00726D7A">
          <w:t>entreprises</w:t>
        </w:r>
      </w:ins>
      <w:del w:id="195" w:author="Université Nantes Angers Le Mans" w:date="2010-12-27T10:12:00Z">
        <w:r w:rsidR="007E5209" w:rsidRPr="00E344C9" w:rsidDel="00726D7A">
          <w:delText>industriels</w:delText>
        </w:r>
      </w:del>
      <w:ins w:id="196" w:author="Université Nantes Angers Le Mans" w:date="2010-12-27T10:40:00Z">
        <w:r w:rsidR="0029371A">
          <w:t xml:space="preserve"> que </w:t>
        </w:r>
      </w:ins>
      <w:del w:id="197" w:author="Université Nantes Angers Le Mans" w:date="2010-12-27T10:40:00Z">
        <w:r w:rsidR="007E5209" w:rsidRPr="00E344C9" w:rsidDel="0029371A">
          <w:delText>, soit</w:delText>
        </w:r>
      </w:del>
      <w:r w:rsidR="007E5209" w:rsidRPr="00E344C9">
        <w:t xml:space="preserve"> </w:t>
      </w:r>
      <w:r w:rsidR="00B65C83" w:rsidRPr="00E344C9">
        <w:t xml:space="preserve">pour </w:t>
      </w:r>
      <w:r w:rsidR="007E5209" w:rsidRPr="00E344C9">
        <w:t xml:space="preserve">permettre </w:t>
      </w:r>
      <w:r w:rsidRPr="00E344C9">
        <w:t>à</w:t>
      </w:r>
      <w:r w:rsidR="007E5209" w:rsidRPr="00E344C9">
        <w:t xml:space="preserve"> des chercheurs de l’IDEX </w:t>
      </w:r>
      <w:r w:rsidRPr="00E344C9">
        <w:t>d</w:t>
      </w:r>
      <w:ins w:id="198" w:author="Université Nantes Angers Le Mans" w:date="2010-12-27T10:42:00Z">
        <w:r w:rsidR="0029371A">
          <w:t>’effectuer une mobilité</w:t>
        </w:r>
      </w:ins>
      <w:del w:id="199" w:author="Université Nantes Angers Le Mans" w:date="2010-12-27T10:42:00Z">
        <w:r w:rsidRPr="00E344C9" w:rsidDel="0029371A">
          <w:delText>e s’expatrier</w:delText>
        </w:r>
      </w:del>
      <w:r w:rsidRPr="00E344C9">
        <w:t xml:space="preserve"> </w:t>
      </w:r>
      <w:del w:id="200" w:author="Université Nantes Angers Le Mans" w:date="2010-12-27T10:41:00Z">
        <w:r w:rsidR="00B65C83" w:rsidRPr="00E344C9" w:rsidDel="0029371A">
          <w:delText xml:space="preserve">pour quelques mois ou années </w:delText>
        </w:r>
      </w:del>
      <w:r w:rsidR="007E5209" w:rsidRPr="00E344C9">
        <w:t>dans des centre</w:t>
      </w:r>
      <w:r w:rsidRPr="00E344C9">
        <w:t>s</w:t>
      </w:r>
      <w:r w:rsidR="007E5209" w:rsidRPr="00E344C9">
        <w:t xml:space="preserve"> industriels d’excellence à l’étranger.</w:t>
      </w:r>
      <w:r w:rsidR="00B65C83" w:rsidRPr="00E344C9">
        <w:t xml:space="preserve"> L’IDEX soutiendra tout particulièrement les actions destinées à développer des partenariats </w:t>
      </w:r>
      <w:r w:rsidR="00B65C83" w:rsidRPr="00E344C9">
        <w:lastRenderedPageBreak/>
        <w:t>spécifiques avec certain</w:t>
      </w:r>
      <w:ins w:id="201" w:author="Université Nantes Angers Le Mans" w:date="2010-12-27T10:42:00Z">
        <w:r w:rsidR="0029371A">
          <w:t>es entreprises</w:t>
        </w:r>
      </w:ins>
      <w:del w:id="202" w:author="Université Nantes Angers Le Mans" w:date="2010-12-27T10:42:00Z">
        <w:r w:rsidR="00B65C83" w:rsidRPr="00E344C9" w:rsidDel="0029371A">
          <w:delText>s industriels</w:delText>
        </w:r>
      </w:del>
      <w:r w:rsidR="00B65C83" w:rsidRPr="00E344C9">
        <w:t xml:space="preserve"> considéré</w:t>
      </w:r>
      <w:ins w:id="203" w:author="Université Nantes Angers Le Mans" w:date="2010-12-27T10:43:00Z">
        <w:r w:rsidR="0029371A">
          <w:t>e</w:t>
        </w:r>
      </w:ins>
      <w:r w:rsidR="00B65C83" w:rsidRPr="00E344C9">
        <w:t>s comme stratégiques pour son développement à l’étranger.</w:t>
      </w:r>
    </w:p>
    <w:p w:rsidR="005D4F03" w:rsidRPr="00E344C9" w:rsidRDefault="005D4F03" w:rsidP="005D4F03">
      <w:pPr>
        <w:pStyle w:val="Paragraphedeliste"/>
        <w:rPr>
          <w:rFonts w:cs="Arial"/>
          <w:color w:val="000000"/>
        </w:rPr>
      </w:pPr>
    </w:p>
    <w:p w:rsidR="007542A7" w:rsidRPr="00E63914" w:rsidRDefault="005D4F03" w:rsidP="00B65C83">
      <w:pPr>
        <w:pStyle w:val="Paragraphedeliste"/>
        <w:numPr>
          <w:ilvl w:val="0"/>
          <w:numId w:val="4"/>
        </w:numPr>
        <w:jc w:val="both"/>
      </w:pPr>
      <w:r w:rsidRPr="00E63914">
        <w:rPr>
          <w:rFonts w:cs="Arial"/>
          <w:color w:val="000000"/>
        </w:rPr>
        <w:t>Pour intensifier</w:t>
      </w:r>
      <w:r w:rsidR="007542A7" w:rsidRPr="00E63914">
        <w:rPr>
          <w:rFonts w:cs="Arial"/>
          <w:color w:val="000000"/>
        </w:rPr>
        <w:t xml:space="preserve"> son partenariat international</w:t>
      </w:r>
      <w:r w:rsidR="00B65C83" w:rsidRPr="00E63914">
        <w:rPr>
          <w:rFonts w:cs="Arial"/>
          <w:color w:val="000000"/>
        </w:rPr>
        <w:t>, l’IDEX</w:t>
      </w:r>
      <w:r w:rsidRPr="00E63914">
        <w:rPr>
          <w:rFonts w:cs="Arial"/>
          <w:color w:val="000000"/>
        </w:rPr>
        <w:t xml:space="preserve"> </w:t>
      </w:r>
      <w:r w:rsidR="007542A7" w:rsidRPr="00E63914">
        <w:rPr>
          <w:rFonts w:cs="Arial"/>
          <w:color w:val="000000"/>
        </w:rPr>
        <w:t xml:space="preserve">pourra s’appuyer sur l'expertise thématique </w:t>
      </w:r>
      <w:r w:rsidRPr="00E63914">
        <w:rPr>
          <w:rFonts w:cs="Arial"/>
          <w:color w:val="000000"/>
        </w:rPr>
        <w:t xml:space="preserve">déjà </w:t>
      </w:r>
      <w:r w:rsidR="007542A7" w:rsidRPr="00E63914">
        <w:rPr>
          <w:rFonts w:cs="Arial"/>
          <w:color w:val="000000"/>
        </w:rPr>
        <w:t>acquise par certains pôles (</w:t>
      </w:r>
      <w:ins w:id="204" w:author="Université Nantes Angers Le Mans" w:date="2010-12-27T12:01:00Z">
        <w:r w:rsidR="00E916FA">
          <w:rPr>
            <w:rFonts w:cs="Arial"/>
            <w:color w:val="000000"/>
          </w:rPr>
          <w:t xml:space="preserve">comme entre </w:t>
        </w:r>
      </w:ins>
      <w:del w:id="205" w:author="Université Nantes Angers Le Mans" w:date="2010-12-27T12:01:00Z">
        <w:r w:rsidR="007542A7" w:rsidRPr="00E63914" w:rsidDel="00E916FA">
          <w:rPr>
            <w:rFonts w:cs="Arial"/>
            <w:color w:val="000000"/>
          </w:rPr>
          <w:delText>exemple</w:delText>
        </w:r>
        <w:r w:rsidRPr="00E63914" w:rsidDel="00E916FA">
          <w:rPr>
            <w:rFonts w:cs="Arial"/>
            <w:color w:val="000000"/>
          </w:rPr>
          <w:delText> :</w:delText>
        </w:r>
        <w:r w:rsidR="007542A7" w:rsidRPr="00E63914" w:rsidDel="00E916FA">
          <w:rPr>
            <w:rFonts w:cs="Arial"/>
            <w:color w:val="000000"/>
          </w:rPr>
          <w:delText xml:space="preserve"> </w:delText>
        </w:r>
        <w:r w:rsidR="007542A7" w:rsidRPr="00E63914" w:rsidDel="00E916FA">
          <w:rPr>
            <w:rFonts w:cs="Arial"/>
            <w:bCs/>
            <w:color w:val="000000"/>
          </w:rPr>
          <w:delText xml:space="preserve">lien </w:delText>
        </w:r>
        <w:r w:rsidR="007542A7" w:rsidRPr="00E63914" w:rsidDel="00E916FA">
          <w:rPr>
            <w:rFonts w:cs="Arial"/>
            <w:color w:val="000000"/>
          </w:rPr>
          <w:delText xml:space="preserve">établi entre </w:delText>
        </w:r>
      </w:del>
      <w:r w:rsidR="007542A7" w:rsidRPr="00E63914">
        <w:rPr>
          <w:rFonts w:cs="Arial"/>
          <w:color w:val="000000"/>
        </w:rPr>
        <w:t>le Cluster Français des Pôles d</w:t>
      </w:r>
      <w:r w:rsidRPr="00E63914">
        <w:rPr>
          <w:rFonts w:cs="Arial"/>
          <w:color w:val="000000"/>
        </w:rPr>
        <w:t>e compétitivités et le Cluster Q</w:t>
      </w:r>
      <w:r w:rsidR="007542A7" w:rsidRPr="00E63914">
        <w:rPr>
          <w:rFonts w:cs="Arial"/>
          <w:color w:val="000000"/>
        </w:rPr>
        <w:t>uébécois Accord dans le domaine des Sciences et Tec</w:t>
      </w:r>
      <w:r w:rsidRPr="00E63914">
        <w:rPr>
          <w:rFonts w:cs="Arial"/>
          <w:color w:val="000000"/>
        </w:rPr>
        <w:t>hnologies de la Mer). Des actions de communication</w:t>
      </w:r>
      <w:del w:id="206" w:author="Université Nantes Angers Le Mans" w:date="2010-12-27T12:01:00Z">
        <w:r w:rsidRPr="00E63914" w:rsidDel="00E916FA">
          <w:rPr>
            <w:rFonts w:cs="Arial"/>
            <w:color w:val="000000"/>
          </w:rPr>
          <w:delText>s</w:delText>
        </w:r>
      </w:del>
      <w:r w:rsidRPr="00E63914">
        <w:rPr>
          <w:rFonts w:cs="Arial"/>
          <w:color w:val="000000"/>
        </w:rPr>
        <w:t xml:space="preserve"> ciblées en direction des </w:t>
      </w:r>
      <w:ins w:id="207" w:author="Université Nantes Angers Le Mans" w:date="2010-12-27T12:01:00Z">
        <w:r w:rsidR="00E916FA">
          <w:rPr>
            <w:rFonts w:cs="Arial"/>
            <w:color w:val="000000"/>
          </w:rPr>
          <w:t>entreprises étrangères</w:t>
        </w:r>
      </w:ins>
      <w:del w:id="208" w:author="Université Nantes Angers Le Mans" w:date="2010-12-27T12:01:00Z">
        <w:r w:rsidRPr="00E63914" w:rsidDel="00E916FA">
          <w:rPr>
            <w:rFonts w:cs="Arial"/>
            <w:color w:val="000000"/>
          </w:rPr>
          <w:delText>partenaires industriels internationaux</w:delText>
        </w:r>
      </w:del>
      <w:r w:rsidRPr="00E63914">
        <w:rPr>
          <w:rFonts w:cs="Arial"/>
          <w:color w:val="000000"/>
        </w:rPr>
        <w:t xml:space="preserve"> seront mises en place pour promouvoir l’image de l’IDEX et mieux faire connaitre ses pôles d’excellence.</w:t>
      </w:r>
      <w:r w:rsidRPr="00E63914">
        <w:rPr>
          <w:rFonts w:cs="Arial"/>
          <w:bCs/>
          <w:color w:val="000000"/>
          <w:lang w:eastAsia="fr-FR"/>
        </w:rPr>
        <w:t xml:space="preserve"> L’IDEX permettra ainsi d’accentuer les échanges </w:t>
      </w:r>
      <w:ins w:id="209" w:author="Université Nantes Angers Le Mans" w:date="2010-12-27T12:02:00Z">
        <w:r w:rsidR="00E916FA">
          <w:rPr>
            <w:rFonts w:cs="Arial"/>
            <w:bCs/>
            <w:color w:val="000000"/>
            <w:lang w:eastAsia="fr-FR"/>
          </w:rPr>
          <w:t xml:space="preserve">internationaux </w:t>
        </w:r>
      </w:ins>
      <w:del w:id="210" w:author="Université Nantes Angers Le Mans" w:date="2010-12-27T12:02:00Z">
        <w:r w:rsidRPr="00E63914" w:rsidDel="00E916FA">
          <w:rPr>
            <w:rFonts w:cs="Arial"/>
            <w:bCs/>
            <w:color w:val="000000"/>
            <w:lang w:eastAsia="fr-FR"/>
          </w:rPr>
          <w:delText xml:space="preserve">avec les partenaires étrangers </w:delText>
        </w:r>
      </w:del>
      <w:r w:rsidRPr="00E63914">
        <w:rPr>
          <w:rFonts w:cs="Arial"/>
          <w:bCs/>
          <w:color w:val="000000"/>
          <w:lang w:eastAsia="fr-FR"/>
        </w:rPr>
        <w:t xml:space="preserve">et d’attirer les investisseurs qui restent encore trop peu nombreux aujourd’hui et concentrés sur les trois secteurs de </w:t>
      </w:r>
      <w:r w:rsidRPr="00E63914">
        <w:rPr>
          <w:rFonts w:cs="Arial"/>
          <w:color w:val="000000"/>
          <w:lang w:eastAsia="fr-FR"/>
        </w:rPr>
        <w:t>l’électronique-informatique, de l’agro-alimentaire et de la mécanique automobile.</w:t>
      </w:r>
    </w:p>
    <w:p w:rsidR="007542A7" w:rsidRDefault="007542A7" w:rsidP="007542A7">
      <w:pPr>
        <w:pStyle w:val="Paragraphedeliste"/>
        <w:jc w:val="both"/>
      </w:pPr>
    </w:p>
    <w:p w:rsidR="00000000" w:rsidRDefault="00AB0665">
      <w:pPr>
        <w:pStyle w:val="Paragraphedeliste"/>
        <w:numPr>
          <w:ilvl w:val="0"/>
          <w:numId w:val="4"/>
        </w:numPr>
        <w:jc w:val="both"/>
        <w:rPr>
          <w:del w:id="211" w:author="Université Nantes Angers Le Mans" w:date="2010-12-27T12:19:00Z"/>
        </w:rPr>
        <w:pPrChange w:id="212" w:author="Université Nantes Angers Le Mans" w:date="2010-12-27T12:19:00Z">
          <w:pPr>
            <w:pStyle w:val="Sansinterligne"/>
            <w:jc w:val="both"/>
          </w:pPr>
        </w:pPrChange>
      </w:pPr>
      <w:r>
        <w:t xml:space="preserve">Elle incitera </w:t>
      </w:r>
      <w:r w:rsidR="007542A7">
        <w:t>au</w:t>
      </w:r>
      <w:del w:id="213" w:author="Université Nantes Angers Le Mans" w:date="2010-12-27T10:43:00Z">
        <w:r w:rsidR="007542A7" w:rsidDel="0029371A">
          <w:delText>x</w:delText>
        </w:r>
      </w:del>
      <w:r w:rsidR="007E5209">
        <w:t xml:space="preserve"> dépôt</w:t>
      </w:r>
      <w:del w:id="214" w:author="Université Nantes Angers Le Mans" w:date="2010-12-27T10:43:00Z">
        <w:r w:rsidR="007E5209" w:rsidDel="0029371A">
          <w:delText>s</w:delText>
        </w:r>
      </w:del>
      <w:r w:rsidR="007E5209">
        <w:t xml:space="preserve"> de programmes </w:t>
      </w:r>
      <w:ins w:id="215" w:author="Université Nantes Angers Le Mans" w:date="2010-12-27T10:44:00Z">
        <w:r w:rsidR="0029371A">
          <w:t xml:space="preserve">de recherche </w:t>
        </w:r>
      </w:ins>
      <w:r w:rsidR="007E5209">
        <w:t>européens avec des entre</w:t>
      </w:r>
      <w:r w:rsidR="00B65C83">
        <w:t>prises. Ce travai</w:t>
      </w:r>
      <w:ins w:id="216" w:author="Université Nantes Angers Le Mans" w:date="2010-12-27T10:44:00Z">
        <w:r w:rsidR="0029371A">
          <w:t>l</w:t>
        </w:r>
      </w:ins>
      <w:del w:id="217" w:author="Université Nantes Angers Le Mans" w:date="2010-12-27T10:44:00Z">
        <w:r w:rsidR="00B65C83" w:rsidDel="0029371A">
          <w:delText>lle</w:delText>
        </w:r>
      </w:del>
      <w:r w:rsidR="00B65C83">
        <w:t xml:space="preserve"> d’élaboration </w:t>
      </w:r>
      <w:r w:rsidR="007E5209">
        <w:t>de programmes s</w:t>
      </w:r>
      <w:ins w:id="218" w:author="Université Nantes Angers Le Mans" w:date="2010-12-27T12:03:00Z">
        <w:r w:rsidR="00E916FA">
          <w:t>’effectuera avec l’appui de</w:t>
        </w:r>
      </w:ins>
      <w:del w:id="219" w:author="Université Nantes Angers Le Mans" w:date="2010-12-27T12:03:00Z">
        <w:r w:rsidR="007E5209" w:rsidDel="00E916FA">
          <w:delText>era facilité par</w:delText>
        </w:r>
      </w:del>
      <w:r w:rsidR="007E5209">
        <w:t xml:space="preserve"> la cellule « Europe » de la SATT</w:t>
      </w:r>
      <w:r w:rsidR="00B65C83">
        <w:t xml:space="preserve"> Ouest-</w:t>
      </w:r>
      <w:r w:rsidR="007E5209">
        <w:t>Val</w:t>
      </w:r>
      <w:r w:rsidR="00B65C83">
        <w:t>orisation</w:t>
      </w:r>
      <w:del w:id="220" w:author="Université Nantes Angers Le Mans" w:date="2010-12-27T12:04:00Z">
        <w:r w:rsidR="00B65C83" w:rsidDel="00E916FA">
          <w:delText xml:space="preserve"> qui sera dévolue à cette mission</w:delText>
        </w:r>
      </w:del>
      <w:r w:rsidR="007E5209">
        <w:t>.</w:t>
      </w:r>
    </w:p>
    <w:p w:rsidR="000E7731" w:rsidRPr="00A56394" w:rsidRDefault="000E7731" w:rsidP="006201FD">
      <w:pPr>
        <w:pStyle w:val="Paragraphedeliste"/>
        <w:ind w:left="360"/>
        <w:jc w:val="both"/>
        <w:rPr>
          <w:ins w:id="221" w:author="Université Nantes Angers Le Mans" w:date="2010-12-27T12:19:00Z"/>
        </w:rPr>
        <w:pPrChange w:id="222" w:author="Université Nantes Angers Le Mans" w:date="2010-12-27T13:42:00Z">
          <w:pPr>
            <w:pStyle w:val="Paragraphedeliste"/>
            <w:numPr>
              <w:numId w:val="4"/>
            </w:numPr>
            <w:ind w:hanging="360"/>
            <w:jc w:val="both"/>
          </w:pPr>
        </w:pPrChange>
      </w:pPr>
    </w:p>
    <w:p w:rsidR="00000000" w:rsidRDefault="006F14A5">
      <w:pPr>
        <w:pStyle w:val="Paragraphedeliste"/>
        <w:ind w:left="360"/>
        <w:jc w:val="both"/>
        <w:rPr>
          <w:rFonts w:cs="Arial"/>
          <w:color w:val="000000"/>
          <w:rPrChange w:id="223" w:author="Université Nantes Angers Le Mans" w:date="2010-12-27T12:19:00Z">
            <w:rPr/>
          </w:rPrChange>
        </w:rPr>
        <w:pPrChange w:id="224" w:author="Université Nantes Angers Le Mans" w:date="2010-12-27T12:19:00Z">
          <w:pPr>
            <w:pStyle w:val="Sansinterligne"/>
            <w:jc w:val="both"/>
          </w:pPr>
        </w:pPrChange>
      </w:pPr>
    </w:p>
    <w:p w:rsidR="00162378" w:rsidRPr="005D4F03" w:rsidRDefault="00162378" w:rsidP="005D4F03">
      <w:pPr>
        <w:pStyle w:val="Paragraphedeliste"/>
        <w:numPr>
          <w:ilvl w:val="0"/>
          <w:numId w:val="3"/>
        </w:numPr>
        <w:rPr>
          <w:b/>
        </w:rPr>
      </w:pPr>
      <w:r w:rsidRPr="005D4F03">
        <w:rPr>
          <w:b/>
        </w:rPr>
        <w:t>Diffusion des connaissances</w:t>
      </w:r>
    </w:p>
    <w:p w:rsidR="005B61F9" w:rsidRDefault="00162378" w:rsidP="00B628DE">
      <w:pPr>
        <w:jc w:val="both"/>
      </w:pPr>
      <w:r w:rsidRPr="00A56394">
        <w:t>Une autre mission portée par l’IDEX concerne la diffusion des savoirs et savoir-faire en direction de la Société et notamment des professionnels, des étudiants et du grand public. Le développement des « universités numériques régionales» (UNR), déjà engagé depuis une dizaine d’années sur les deux territoires</w:t>
      </w:r>
      <w:r w:rsidR="00F30E24" w:rsidRPr="00A56394">
        <w:t xml:space="preserve"> et soutenu dans le cadre du plan « Campus »</w:t>
      </w:r>
      <w:r w:rsidRPr="00A56394">
        <w:t>, doit être, par son amplification, un élément déterminant dans la</w:t>
      </w:r>
      <w:r w:rsidR="00B628DE">
        <w:t xml:space="preserve"> réalisation de cette mission. </w:t>
      </w:r>
      <w:r w:rsidRPr="00A56394">
        <w:t xml:space="preserve">Ce sera aussi à travers la capacité de l’IDEX à donner une réalité à </w:t>
      </w:r>
      <w:r w:rsidR="00FA049D" w:rsidRPr="00A56394">
        <w:t>ce territoire immatériel, « </w:t>
      </w:r>
      <w:r w:rsidRPr="00A56394">
        <w:t>campus i</w:t>
      </w:r>
      <w:r w:rsidR="00FA049D" w:rsidRPr="00A56394">
        <w:t>nterrégional numérique intégré »</w:t>
      </w:r>
      <w:r w:rsidRPr="00A56394">
        <w:t xml:space="preserve"> que se mesurera sa réussite. Au-delà des questions d’infrastructure</w:t>
      </w:r>
      <w:r w:rsidR="00FA049D" w:rsidRPr="00A56394">
        <w:t>,</w:t>
      </w:r>
      <w:r w:rsidRPr="00A56394">
        <w:t xml:space="preserve"> certes importantes, il s’agira surtout de développer des usag</w:t>
      </w:r>
      <w:r w:rsidR="00B628DE">
        <w:t>es et des contenus</w:t>
      </w:r>
      <w:r w:rsidR="009A1DCB" w:rsidRPr="00A56394">
        <w:t xml:space="preserve">, notamment avec le </w:t>
      </w:r>
      <w:r w:rsidR="00015CA0" w:rsidRPr="00A56394">
        <w:t>souci d</w:t>
      </w:r>
      <w:r w:rsidR="009A1DCB" w:rsidRPr="00A56394">
        <w:t>’apporter un</w:t>
      </w:r>
      <w:r w:rsidR="00015CA0" w:rsidRPr="00A56394">
        <w:t xml:space="preserve"> </w:t>
      </w:r>
      <w:r w:rsidR="00015CA0" w:rsidRPr="00A56394">
        <w:rPr>
          <w:bCs/>
        </w:rPr>
        <w:t xml:space="preserve">service aux </w:t>
      </w:r>
      <w:r w:rsidR="00015CA0" w:rsidRPr="00B91823">
        <w:rPr>
          <w:bCs/>
        </w:rPr>
        <w:t>étudiants</w:t>
      </w:r>
      <w:r w:rsidR="009A1DCB" w:rsidRPr="00B91823">
        <w:rPr>
          <w:bCs/>
        </w:rPr>
        <w:t xml:space="preserve">. </w:t>
      </w:r>
      <w:r w:rsidR="00B628DE" w:rsidRPr="00B91823">
        <w:rPr>
          <w:bCs/>
        </w:rPr>
        <w:t>Ces nouveaux o</w:t>
      </w:r>
      <w:r w:rsidR="00B628DE" w:rsidRPr="00B91823">
        <w:t>utils de partage, de mutualisation et de diffusion des nouveaux savoirs à l’échelle de l’</w:t>
      </w:r>
      <w:proofErr w:type="spellStart"/>
      <w:r w:rsidR="00B628DE" w:rsidRPr="00B91823">
        <w:t>interrégion</w:t>
      </w:r>
      <w:proofErr w:type="spellEnd"/>
      <w:r w:rsidR="00B628DE" w:rsidRPr="00B91823">
        <w:t xml:space="preserve"> </w:t>
      </w:r>
      <w:r w:rsidR="00B91823" w:rsidRPr="00B91823">
        <w:t>permet</w:t>
      </w:r>
      <w:r w:rsidR="00B91823">
        <w:t>tent</w:t>
      </w:r>
      <w:r w:rsidR="00B91823" w:rsidRPr="00B91823">
        <w:t xml:space="preserve"> le développemen</w:t>
      </w:r>
      <w:r w:rsidR="00B628DE" w:rsidRPr="00B91823">
        <w:t>t de nouvelles pratiques pédagogi</w:t>
      </w:r>
      <w:r w:rsidR="00B91823" w:rsidRPr="00B91823">
        <w:t>q</w:t>
      </w:r>
      <w:r w:rsidR="00B628DE" w:rsidRPr="00B91823">
        <w:t xml:space="preserve">ues y compris au niveau du doctorat </w:t>
      </w:r>
      <w:r w:rsidR="00B91823" w:rsidRPr="00B91823">
        <w:t>(</w:t>
      </w:r>
      <w:r w:rsidR="00B628DE" w:rsidRPr="00B91823">
        <w:t xml:space="preserve">partage de </w:t>
      </w:r>
      <w:r w:rsidR="00B91823" w:rsidRPr="00B91823">
        <w:t>séminaires</w:t>
      </w:r>
      <w:r w:rsidR="00B628DE" w:rsidRPr="00B91823">
        <w:t xml:space="preserve"> de recherche s</w:t>
      </w:r>
      <w:r w:rsidR="00B91823" w:rsidRPr="00B91823">
        <w:t>cientifiques</w:t>
      </w:r>
      <w:r w:rsidR="00B628DE" w:rsidRPr="00B91823">
        <w:t xml:space="preserve"> d’invités internationaux</w:t>
      </w:r>
      <w:r w:rsidR="00B91823" w:rsidRPr="00B91823">
        <w:t>). Ils permettent également la promotion de l’</w:t>
      </w:r>
      <w:r w:rsidR="00B91823">
        <w:t>apprentissage et favorisent</w:t>
      </w:r>
      <w:r w:rsidR="00B91823" w:rsidRPr="00B91823">
        <w:t xml:space="preserve"> ainsi une meilleure interaction avec les milieux socioprofessionnels.</w:t>
      </w:r>
      <w:r w:rsidR="00B91823">
        <w:t xml:space="preserve"> </w:t>
      </w:r>
      <w:r w:rsidR="009A1DCB" w:rsidRPr="00B91823">
        <w:rPr>
          <w:bCs/>
        </w:rPr>
        <w:t>Sur ce plan, il convient de ne pas négliger</w:t>
      </w:r>
      <w:r w:rsidR="00015CA0" w:rsidRPr="00B91823">
        <w:t xml:space="preserve"> l’impact des grands projets de recherche su</w:t>
      </w:r>
      <w:r w:rsidR="009A1DCB" w:rsidRPr="00B91823">
        <w:t xml:space="preserve">r les études et les formations et </w:t>
      </w:r>
      <w:r w:rsidR="00015CA0" w:rsidRPr="00B91823">
        <w:t>le modèle du campus ENVAM</w:t>
      </w:r>
      <w:r w:rsidR="009A1DCB" w:rsidRPr="00B91823">
        <w:rPr>
          <w:rStyle w:val="Appelnotedebasdep"/>
        </w:rPr>
        <w:footnoteReference w:id="1"/>
      </w:r>
      <w:r w:rsidR="00015CA0" w:rsidRPr="00B91823">
        <w:t xml:space="preserve"> illustre</w:t>
      </w:r>
      <w:r w:rsidR="00B91823">
        <w:t xml:space="preserve"> bien</w:t>
      </w:r>
      <w:r w:rsidR="00015CA0" w:rsidRPr="00B91823">
        <w:t xml:space="preserve"> la façon dont </w:t>
      </w:r>
      <w:r w:rsidR="009A1DCB" w:rsidRPr="00B91823">
        <w:t>il est possible</w:t>
      </w:r>
      <w:r w:rsidR="00FA049D" w:rsidRPr="00B91823">
        <w:t>,</w:t>
      </w:r>
      <w:r w:rsidR="009A1DCB" w:rsidRPr="00B91823">
        <w:t xml:space="preserve"> à partir de programmes de recherche</w:t>
      </w:r>
      <w:r w:rsidR="00FA049D" w:rsidRPr="00B91823">
        <w:t>,</w:t>
      </w:r>
      <w:r w:rsidR="009A1DCB" w:rsidRPr="00A56394">
        <w:t xml:space="preserve"> de</w:t>
      </w:r>
      <w:r w:rsidR="00015CA0" w:rsidRPr="00A56394">
        <w:t xml:space="preserve"> construire </w:t>
      </w:r>
      <w:r w:rsidR="00015CA0" w:rsidRPr="00A56394">
        <w:rPr>
          <w:bCs/>
        </w:rPr>
        <w:t>une offre complète de formation de haut niveau sur le principe du transfert d’expertise</w:t>
      </w:r>
      <w:r w:rsidR="00FA049D" w:rsidRPr="00A56394">
        <w:rPr>
          <w:bCs/>
        </w:rPr>
        <w:t>s</w:t>
      </w:r>
      <w:r w:rsidR="00015CA0" w:rsidRPr="00A56394">
        <w:t xml:space="preserve">. Cette grappe de formations </w:t>
      </w:r>
      <w:r w:rsidR="00015CA0" w:rsidRPr="00A56394">
        <w:rPr>
          <w:bCs/>
        </w:rPr>
        <w:t>innovantes</w:t>
      </w:r>
      <w:r w:rsidR="00F30E24" w:rsidRPr="00A56394">
        <w:rPr>
          <w:bCs/>
        </w:rPr>
        <w:t>,</w:t>
      </w:r>
      <w:r w:rsidR="00015CA0" w:rsidRPr="00A56394">
        <w:rPr>
          <w:bCs/>
        </w:rPr>
        <w:t xml:space="preserve"> </w:t>
      </w:r>
      <w:r w:rsidR="009A1DCB" w:rsidRPr="00A56394">
        <w:t xml:space="preserve">favorisant </w:t>
      </w:r>
      <w:r w:rsidR="00015CA0" w:rsidRPr="00A56394">
        <w:t>également l’internationa</w:t>
      </w:r>
      <w:r w:rsidR="009A1DCB" w:rsidRPr="00A56394">
        <w:t>lisation de l’expertise</w:t>
      </w:r>
      <w:r w:rsidR="00B91823">
        <w:t xml:space="preserve"> et l’attractivité de l’IDEX</w:t>
      </w:r>
      <w:r w:rsidR="009A1DCB" w:rsidRPr="00A56394">
        <w:t xml:space="preserve">, sera étendue à </w:t>
      </w:r>
      <w:r w:rsidR="00015CA0" w:rsidRPr="00A56394">
        <w:t xml:space="preserve">l’ensemble des projets de recherche </w:t>
      </w:r>
      <w:r w:rsidR="00FA049D" w:rsidRPr="00A56394">
        <w:t>d’IC WEST</w:t>
      </w:r>
      <w:r w:rsidR="00B91823">
        <w:t xml:space="preserve"> qui soutiendra </w:t>
      </w:r>
      <w:r w:rsidR="00295C45" w:rsidRPr="005B61F9">
        <w:t>financièrement</w:t>
      </w:r>
      <w:r w:rsidR="00B91823" w:rsidRPr="005B61F9">
        <w:t xml:space="preserve"> ce type de programmes </w:t>
      </w:r>
      <w:r w:rsidR="00295C45" w:rsidRPr="005B61F9">
        <w:t>pédagogiques</w:t>
      </w:r>
      <w:r w:rsidR="00B91823" w:rsidRPr="005B61F9">
        <w:t xml:space="preserve"> innovants d’excellence</w:t>
      </w:r>
      <w:r w:rsidR="00295C45" w:rsidRPr="005B61F9">
        <w:t>.</w:t>
      </w:r>
    </w:p>
    <w:p w:rsidR="00B628DE" w:rsidRPr="005B61F9" w:rsidRDefault="005B61F9" w:rsidP="00B628DE">
      <w:pPr>
        <w:jc w:val="both"/>
      </w:pPr>
      <w:del w:id="225" w:author="Université Nantes Angers Le Mans" w:date="2010-12-27T12:06:00Z">
        <w:r w:rsidRPr="005B61F9" w:rsidDel="00E916FA">
          <w:lastRenderedPageBreak/>
          <w:delText xml:space="preserve">En outre, </w:delText>
        </w:r>
      </w:del>
      <w:ins w:id="226" w:author="Université Nantes Angers Le Mans" w:date="2010-12-27T12:06:00Z">
        <w:r w:rsidR="00E916FA">
          <w:t>A</w:t>
        </w:r>
      </w:ins>
      <w:del w:id="227" w:author="Université Nantes Angers Le Mans" w:date="2010-12-27T12:06:00Z">
        <w:r w:rsidRPr="005B61F9" w:rsidDel="00E916FA">
          <w:delText>à</w:delText>
        </w:r>
      </w:del>
      <w:r w:rsidRPr="005B61F9">
        <w:t xml:space="preserve"> l’image de ce qui </w:t>
      </w:r>
      <w:ins w:id="228" w:author="Université Nantes Angers Le Mans" w:date="2010-12-27T12:07:00Z">
        <w:r w:rsidR="00E916FA">
          <w:t>existe</w:t>
        </w:r>
      </w:ins>
      <w:del w:id="229" w:author="Université Nantes Angers Le Mans" w:date="2010-12-27T12:07:00Z">
        <w:r w:rsidRPr="005B61F9" w:rsidDel="00E916FA">
          <w:delText>es</w:delText>
        </w:r>
      </w:del>
      <w:del w:id="230" w:author="Université Nantes Angers Le Mans" w:date="2010-12-27T12:06:00Z">
        <w:r w:rsidRPr="005B61F9" w:rsidDel="00E916FA">
          <w:delText xml:space="preserve">t déjà </w:delText>
        </w:r>
        <w:r w:rsidDel="00E916FA">
          <w:delText>existant</w:delText>
        </w:r>
      </w:del>
      <w:r w:rsidRPr="005B61F9">
        <w:t xml:space="preserve"> au sein de </w:t>
      </w:r>
      <w:ins w:id="231" w:author="Université Nantes Angers Le Mans" w:date="2010-12-27T12:07:00Z">
        <w:r w:rsidR="00E916FA">
          <w:t>L</w:t>
        </w:r>
      </w:ins>
      <w:del w:id="232" w:author="Université Nantes Angers Le Mans" w:date="2010-12-27T12:07:00Z">
        <w:r w:rsidRPr="005B61F9" w:rsidDel="00E916FA">
          <w:delText>l</w:delText>
        </w:r>
      </w:del>
      <w:r w:rsidRPr="005B61F9">
        <w:t>’UNAM, des journées « recherche et formation continue » proposées pour les dirigeants de sociétés innovantes et ouvert</w:t>
      </w:r>
      <w:r>
        <w:t>e</w:t>
      </w:r>
      <w:r w:rsidRPr="005B61F9">
        <w:t>s aux chercheurs des laboratoires académiques seront mis</w:t>
      </w:r>
      <w:r>
        <w:t>es</w:t>
      </w:r>
      <w:r w:rsidRPr="005B61F9">
        <w:t xml:space="preserve"> en place</w:t>
      </w:r>
      <w:del w:id="233" w:author="Université Nantes Angers Le Mans" w:date="2010-12-27T12:05:00Z">
        <w:r w:rsidRPr="005B61F9" w:rsidDel="00E916FA">
          <w:delText>s</w:delText>
        </w:r>
      </w:del>
      <w:r w:rsidRPr="005B61F9">
        <w:t xml:space="preserve"> sur les différents campus de l’IDEX.</w:t>
      </w:r>
    </w:p>
    <w:p w:rsidR="00FA049D" w:rsidRPr="00133681" w:rsidRDefault="002B0222" w:rsidP="00FA049D">
      <w:pPr>
        <w:jc w:val="both"/>
      </w:pPr>
      <w:r w:rsidRPr="00A56394">
        <w:t>Pour répondre aux interrogations de la Société face à certaines avancées et dé</w:t>
      </w:r>
      <w:r w:rsidR="00133681">
        <w:t>bats entre scientifiques, l’IDEX proposera</w:t>
      </w:r>
      <w:r w:rsidRPr="00A56394">
        <w:t xml:space="preserve"> un dispositif  visant à produire de l’expertise scientifique et des </w:t>
      </w:r>
      <w:r w:rsidRPr="00133681">
        <w:t>réponses étayées aux acteurs régionaux (associations, réseaux économiques, collectivités locales, élus, médias, etc.).</w:t>
      </w:r>
      <w:r w:rsidR="00FA049D" w:rsidRPr="00133681">
        <w:t xml:space="preserve"> IC WEST confortera en outre les dispositifs de culture scientifique et technique existant au niveau des deux régions comme les CCSTI labellisés par le Ministère.  </w:t>
      </w:r>
    </w:p>
    <w:p w:rsidR="007D6D57" w:rsidRDefault="007D6D57" w:rsidP="00FA049D">
      <w:pPr>
        <w:jc w:val="both"/>
        <w:rPr>
          <w:sz w:val="24"/>
          <w:szCs w:val="24"/>
        </w:rPr>
      </w:pPr>
    </w:p>
    <w:p w:rsidR="00BE343D" w:rsidRDefault="00BE343D" w:rsidP="00FA049D">
      <w:pPr>
        <w:jc w:val="both"/>
        <w:rPr>
          <w:sz w:val="24"/>
          <w:szCs w:val="24"/>
        </w:rPr>
      </w:pPr>
    </w:p>
    <w:p w:rsidR="00052848" w:rsidRDefault="00052848" w:rsidP="002B0222">
      <w:pPr>
        <w:jc w:val="both"/>
        <w:rPr>
          <w:sz w:val="24"/>
          <w:szCs w:val="24"/>
        </w:rPr>
      </w:pPr>
    </w:p>
    <w:sectPr w:rsidR="00052848" w:rsidSect="00D87599">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4A5" w:rsidRDefault="006F14A5" w:rsidP="00162378">
      <w:pPr>
        <w:spacing w:after="0" w:line="240" w:lineRule="auto"/>
      </w:pPr>
      <w:r>
        <w:separator/>
      </w:r>
    </w:p>
  </w:endnote>
  <w:endnote w:type="continuationSeparator" w:id="0">
    <w:p w:rsidR="006F14A5" w:rsidRDefault="006F14A5" w:rsidP="00162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775" w:rsidRDefault="00377786">
    <w:pPr>
      <w:pStyle w:val="Pieddepage"/>
      <w:jc w:val="right"/>
    </w:pPr>
    <w:fldSimple w:instr=" PAGE   \* MERGEFORMAT ">
      <w:r w:rsidR="006201FD">
        <w:rPr>
          <w:noProof/>
        </w:rPr>
        <w:t>5</w:t>
      </w:r>
    </w:fldSimple>
  </w:p>
  <w:p w:rsidR="009E6775" w:rsidRDefault="009E677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4A5" w:rsidRDefault="006F14A5" w:rsidP="00162378">
      <w:pPr>
        <w:spacing w:after="0" w:line="240" w:lineRule="auto"/>
      </w:pPr>
      <w:r>
        <w:separator/>
      </w:r>
    </w:p>
  </w:footnote>
  <w:footnote w:type="continuationSeparator" w:id="0">
    <w:p w:rsidR="006F14A5" w:rsidRDefault="006F14A5" w:rsidP="00162378">
      <w:pPr>
        <w:spacing w:after="0" w:line="240" w:lineRule="auto"/>
      </w:pPr>
      <w:r>
        <w:continuationSeparator/>
      </w:r>
    </w:p>
  </w:footnote>
  <w:footnote w:id="1">
    <w:p w:rsidR="009E6775" w:rsidRPr="0089590D" w:rsidRDefault="009E6775">
      <w:pPr>
        <w:pStyle w:val="Notedebasdepage"/>
      </w:pPr>
      <w:r>
        <w:rPr>
          <w:rStyle w:val="Appelnotedebasdep"/>
        </w:rPr>
        <w:footnoteRef/>
      </w:r>
      <w:r>
        <w:t xml:space="preserve"> </w:t>
      </w:r>
      <w:proofErr w:type="gramStart"/>
      <w:r w:rsidRPr="0089590D">
        <w:t>le</w:t>
      </w:r>
      <w:proofErr w:type="gramEnd"/>
      <w:r w:rsidRPr="0089590D">
        <w:t xml:space="preserve"> campus numérique ENVAM est un consortium de 9 établissements de l’enseignement supérieur porté par l’Université de Rennes 1 et ayant constitué une offre de formation en ligne à partir de l’expertise des chercheurs des laboratoires associés.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suff w:val="nothing"/>
      <w:lvlText w:val="%1"/>
      <w:lvlJc w:val="left"/>
      <w:pPr>
        <w:tabs>
          <w:tab w:val="num" w:pos="0"/>
        </w:tabs>
        <w:ind w:left="0" w:firstLine="0"/>
      </w:pPr>
    </w:lvl>
  </w:abstractNum>
  <w:abstractNum w:abstractNumId="1">
    <w:nsid w:val="4BF40174"/>
    <w:multiLevelType w:val="hybridMultilevel"/>
    <w:tmpl w:val="ED36F66E"/>
    <w:lvl w:ilvl="0" w:tplc="8AC658F4">
      <w:start w:val="3"/>
      <w:numFmt w:val="bullet"/>
      <w:lvlText w:val="-"/>
      <w:lvlJc w:val="left"/>
      <w:pPr>
        <w:ind w:left="720" w:hanging="360"/>
      </w:pPr>
      <w:rPr>
        <w:rFonts w:ascii="Calibri" w:eastAsia="Calibr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2C744B7"/>
    <w:multiLevelType w:val="hybridMultilevel"/>
    <w:tmpl w:val="19F05752"/>
    <w:lvl w:ilvl="0" w:tplc="B0F8C8A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D8B4C0B"/>
    <w:multiLevelType w:val="hybridMultilevel"/>
    <w:tmpl w:val="30BADA46"/>
    <w:lvl w:ilvl="0" w:tplc="D2DE2BBC">
      <w:start w:val="3"/>
      <w:numFmt w:val="bullet"/>
      <w:lvlText w:val=""/>
      <w:lvlJc w:val="left"/>
      <w:pPr>
        <w:ind w:left="1065" w:hanging="360"/>
      </w:pPr>
      <w:rPr>
        <w:rFonts w:ascii="Symbol" w:eastAsia="Calibri"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55F53"/>
    <w:rsid w:val="00002104"/>
    <w:rsid w:val="00005D74"/>
    <w:rsid w:val="00015CA0"/>
    <w:rsid w:val="00020CC5"/>
    <w:rsid w:val="000224D6"/>
    <w:rsid w:val="00023932"/>
    <w:rsid w:val="00050047"/>
    <w:rsid w:val="00052848"/>
    <w:rsid w:val="00081F4C"/>
    <w:rsid w:val="000837AC"/>
    <w:rsid w:val="00086943"/>
    <w:rsid w:val="000B125F"/>
    <w:rsid w:val="000B7380"/>
    <w:rsid w:val="000E7731"/>
    <w:rsid w:val="00105021"/>
    <w:rsid w:val="001112AC"/>
    <w:rsid w:val="001146E5"/>
    <w:rsid w:val="00133681"/>
    <w:rsid w:val="0013696D"/>
    <w:rsid w:val="00154876"/>
    <w:rsid w:val="0015542C"/>
    <w:rsid w:val="00160721"/>
    <w:rsid w:val="00162378"/>
    <w:rsid w:val="001968C6"/>
    <w:rsid w:val="001B313D"/>
    <w:rsid w:val="001B7DAB"/>
    <w:rsid w:val="001D0DD0"/>
    <w:rsid w:val="001E357D"/>
    <w:rsid w:val="00206163"/>
    <w:rsid w:val="0021316C"/>
    <w:rsid w:val="00220914"/>
    <w:rsid w:val="00245502"/>
    <w:rsid w:val="00255D33"/>
    <w:rsid w:val="002632CE"/>
    <w:rsid w:val="00271398"/>
    <w:rsid w:val="0028559D"/>
    <w:rsid w:val="002935F8"/>
    <w:rsid w:val="0029371A"/>
    <w:rsid w:val="00295C45"/>
    <w:rsid w:val="002A6A25"/>
    <w:rsid w:val="002B0222"/>
    <w:rsid w:val="002C5514"/>
    <w:rsid w:val="002D0448"/>
    <w:rsid w:val="002F6727"/>
    <w:rsid w:val="003306C6"/>
    <w:rsid w:val="0033154B"/>
    <w:rsid w:val="00332531"/>
    <w:rsid w:val="00334966"/>
    <w:rsid w:val="003378D1"/>
    <w:rsid w:val="00343EF4"/>
    <w:rsid w:val="00366E2C"/>
    <w:rsid w:val="00377786"/>
    <w:rsid w:val="0039015B"/>
    <w:rsid w:val="00390EA4"/>
    <w:rsid w:val="003C3A1D"/>
    <w:rsid w:val="003E520D"/>
    <w:rsid w:val="00401BC4"/>
    <w:rsid w:val="00405D8A"/>
    <w:rsid w:val="004076A7"/>
    <w:rsid w:val="00414AA0"/>
    <w:rsid w:val="00486643"/>
    <w:rsid w:val="00490E28"/>
    <w:rsid w:val="004D5F5F"/>
    <w:rsid w:val="004E4549"/>
    <w:rsid w:val="00565872"/>
    <w:rsid w:val="005B61F9"/>
    <w:rsid w:val="005D370B"/>
    <w:rsid w:val="005D4F03"/>
    <w:rsid w:val="006201FD"/>
    <w:rsid w:val="00623CA6"/>
    <w:rsid w:val="006407AE"/>
    <w:rsid w:val="00657B17"/>
    <w:rsid w:val="006726A0"/>
    <w:rsid w:val="006A4710"/>
    <w:rsid w:val="006F14A5"/>
    <w:rsid w:val="006F46C2"/>
    <w:rsid w:val="00703816"/>
    <w:rsid w:val="007054E7"/>
    <w:rsid w:val="00726D7A"/>
    <w:rsid w:val="007542A7"/>
    <w:rsid w:val="00755F53"/>
    <w:rsid w:val="00763E4A"/>
    <w:rsid w:val="0076537B"/>
    <w:rsid w:val="00790474"/>
    <w:rsid w:val="0079376B"/>
    <w:rsid w:val="007A1E28"/>
    <w:rsid w:val="007B5878"/>
    <w:rsid w:val="007C4012"/>
    <w:rsid w:val="007D4359"/>
    <w:rsid w:val="007D6D57"/>
    <w:rsid w:val="007E5209"/>
    <w:rsid w:val="007F0168"/>
    <w:rsid w:val="00801DBD"/>
    <w:rsid w:val="00815304"/>
    <w:rsid w:val="00854150"/>
    <w:rsid w:val="00883FA5"/>
    <w:rsid w:val="0088691E"/>
    <w:rsid w:val="0089590D"/>
    <w:rsid w:val="008A2040"/>
    <w:rsid w:val="008B757C"/>
    <w:rsid w:val="008C58EF"/>
    <w:rsid w:val="00934500"/>
    <w:rsid w:val="00942C9C"/>
    <w:rsid w:val="0095467F"/>
    <w:rsid w:val="009609BE"/>
    <w:rsid w:val="009712A5"/>
    <w:rsid w:val="00973C6A"/>
    <w:rsid w:val="00975A36"/>
    <w:rsid w:val="009913FE"/>
    <w:rsid w:val="009A1DCB"/>
    <w:rsid w:val="009A5346"/>
    <w:rsid w:val="009B7482"/>
    <w:rsid w:val="009C71F4"/>
    <w:rsid w:val="009C7B11"/>
    <w:rsid w:val="009D0B98"/>
    <w:rsid w:val="009E6775"/>
    <w:rsid w:val="00A56394"/>
    <w:rsid w:val="00A61056"/>
    <w:rsid w:val="00A96060"/>
    <w:rsid w:val="00AA0D8A"/>
    <w:rsid w:val="00AB0665"/>
    <w:rsid w:val="00AC1160"/>
    <w:rsid w:val="00B3772E"/>
    <w:rsid w:val="00B4305F"/>
    <w:rsid w:val="00B43DB3"/>
    <w:rsid w:val="00B454B8"/>
    <w:rsid w:val="00B628DE"/>
    <w:rsid w:val="00B65042"/>
    <w:rsid w:val="00B65C83"/>
    <w:rsid w:val="00B66F37"/>
    <w:rsid w:val="00B91823"/>
    <w:rsid w:val="00BD1577"/>
    <w:rsid w:val="00BD2B70"/>
    <w:rsid w:val="00BE343D"/>
    <w:rsid w:val="00BF443E"/>
    <w:rsid w:val="00C06BA7"/>
    <w:rsid w:val="00C2742A"/>
    <w:rsid w:val="00C37E40"/>
    <w:rsid w:val="00C6448F"/>
    <w:rsid w:val="00C77E3C"/>
    <w:rsid w:val="00C92B83"/>
    <w:rsid w:val="00C93795"/>
    <w:rsid w:val="00CB1B3F"/>
    <w:rsid w:val="00CF4E56"/>
    <w:rsid w:val="00D002D1"/>
    <w:rsid w:val="00D00A12"/>
    <w:rsid w:val="00D15E7F"/>
    <w:rsid w:val="00D200B7"/>
    <w:rsid w:val="00D30738"/>
    <w:rsid w:val="00D44E75"/>
    <w:rsid w:val="00D7020C"/>
    <w:rsid w:val="00D821EE"/>
    <w:rsid w:val="00D87599"/>
    <w:rsid w:val="00D92E57"/>
    <w:rsid w:val="00DC12C3"/>
    <w:rsid w:val="00DE3A3B"/>
    <w:rsid w:val="00DF4CEF"/>
    <w:rsid w:val="00DF7CA4"/>
    <w:rsid w:val="00E011F5"/>
    <w:rsid w:val="00E151AF"/>
    <w:rsid w:val="00E25DF3"/>
    <w:rsid w:val="00E344C9"/>
    <w:rsid w:val="00E40231"/>
    <w:rsid w:val="00E61C23"/>
    <w:rsid w:val="00E636C2"/>
    <w:rsid w:val="00E63914"/>
    <w:rsid w:val="00E766CF"/>
    <w:rsid w:val="00E916FA"/>
    <w:rsid w:val="00EA0769"/>
    <w:rsid w:val="00ED1435"/>
    <w:rsid w:val="00ED4B7F"/>
    <w:rsid w:val="00F007B9"/>
    <w:rsid w:val="00F00B1D"/>
    <w:rsid w:val="00F26BE2"/>
    <w:rsid w:val="00F30E24"/>
    <w:rsid w:val="00F77129"/>
    <w:rsid w:val="00F779B3"/>
    <w:rsid w:val="00F862F5"/>
    <w:rsid w:val="00FA049D"/>
    <w:rsid w:val="00FA5024"/>
    <w:rsid w:val="00FC3A1B"/>
    <w:rsid w:val="00FC5A40"/>
    <w:rsid w:val="00FD104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6" type="connector" idref="#_x0000_s1047"/>
        <o:r id="V:Rule7" type="connector" idref="#_x0000_s1055"/>
        <o:r id="V:Rule8" type="connector" idref="#_x0000_s1053"/>
        <o:r id="V:Rule9" type="connector" idref="#_x0000_s1049"/>
        <o:r id="V:Rule10"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70"/>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qFormat/>
    <w:rsid w:val="00162378"/>
    <w:rPr>
      <w:sz w:val="22"/>
      <w:szCs w:val="22"/>
      <w:lang w:eastAsia="en-US"/>
    </w:rPr>
  </w:style>
  <w:style w:type="character" w:styleId="Appelnotedebasdep">
    <w:name w:val="footnote reference"/>
    <w:basedOn w:val="Policepardfaut"/>
    <w:uiPriority w:val="99"/>
    <w:semiHidden/>
    <w:unhideWhenUsed/>
    <w:rsid w:val="00162378"/>
    <w:rPr>
      <w:vertAlign w:val="superscript"/>
    </w:rPr>
  </w:style>
  <w:style w:type="paragraph" w:styleId="En-tte">
    <w:name w:val="header"/>
    <w:basedOn w:val="Normal"/>
    <w:link w:val="En-tteCar"/>
    <w:uiPriority w:val="99"/>
    <w:semiHidden/>
    <w:unhideWhenUsed/>
    <w:rsid w:val="00162378"/>
    <w:pPr>
      <w:tabs>
        <w:tab w:val="center" w:pos="4536"/>
        <w:tab w:val="right" w:pos="9072"/>
      </w:tabs>
    </w:pPr>
  </w:style>
  <w:style w:type="character" w:customStyle="1" w:styleId="En-tteCar">
    <w:name w:val="En-tête Car"/>
    <w:basedOn w:val="Policepardfaut"/>
    <w:link w:val="En-tte"/>
    <w:uiPriority w:val="99"/>
    <w:semiHidden/>
    <w:rsid w:val="00162378"/>
    <w:rPr>
      <w:sz w:val="22"/>
      <w:szCs w:val="22"/>
      <w:lang w:eastAsia="en-US"/>
    </w:rPr>
  </w:style>
  <w:style w:type="paragraph" w:styleId="Pieddepage">
    <w:name w:val="footer"/>
    <w:basedOn w:val="Normal"/>
    <w:link w:val="PieddepageCar"/>
    <w:uiPriority w:val="99"/>
    <w:unhideWhenUsed/>
    <w:rsid w:val="00162378"/>
    <w:pPr>
      <w:tabs>
        <w:tab w:val="center" w:pos="4536"/>
        <w:tab w:val="right" w:pos="9072"/>
      </w:tabs>
    </w:pPr>
  </w:style>
  <w:style w:type="character" w:customStyle="1" w:styleId="PieddepageCar">
    <w:name w:val="Pied de page Car"/>
    <w:basedOn w:val="Policepardfaut"/>
    <w:link w:val="Pieddepage"/>
    <w:uiPriority w:val="99"/>
    <w:rsid w:val="00162378"/>
    <w:rPr>
      <w:sz w:val="22"/>
      <w:szCs w:val="22"/>
      <w:lang w:eastAsia="en-US"/>
    </w:rPr>
  </w:style>
  <w:style w:type="paragraph" w:styleId="Notedebasdepage">
    <w:name w:val="footnote text"/>
    <w:basedOn w:val="Normal"/>
    <w:link w:val="NotedebasdepageCar"/>
    <w:uiPriority w:val="99"/>
    <w:semiHidden/>
    <w:unhideWhenUsed/>
    <w:rsid w:val="009A1DCB"/>
    <w:rPr>
      <w:sz w:val="20"/>
      <w:szCs w:val="20"/>
    </w:rPr>
  </w:style>
  <w:style w:type="character" w:customStyle="1" w:styleId="NotedebasdepageCar">
    <w:name w:val="Note de bas de page Car"/>
    <w:basedOn w:val="Policepardfaut"/>
    <w:link w:val="Notedebasdepage"/>
    <w:uiPriority w:val="99"/>
    <w:semiHidden/>
    <w:rsid w:val="009A1DCB"/>
    <w:rPr>
      <w:lang w:eastAsia="en-US"/>
    </w:rPr>
  </w:style>
  <w:style w:type="paragraph" w:styleId="Textedebulles">
    <w:name w:val="Balloon Text"/>
    <w:basedOn w:val="Normal"/>
    <w:link w:val="TextedebullesCar"/>
    <w:uiPriority w:val="99"/>
    <w:semiHidden/>
    <w:unhideWhenUsed/>
    <w:rsid w:val="00672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26A0"/>
    <w:rPr>
      <w:rFonts w:ascii="Tahoma" w:hAnsi="Tahoma" w:cs="Tahoma"/>
      <w:sz w:val="16"/>
      <w:szCs w:val="16"/>
      <w:lang w:eastAsia="en-US"/>
    </w:rPr>
  </w:style>
  <w:style w:type="paragraph" w:styleId="Paragraphedeliste">
    <w:name w:val="List Paragraph"/>
    <w:basedOn w:val="Normal"/>
    <w:uiPriority w:val="34"/>
    <w:qFormat/>
    <w:rsid w:val="00081F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5CC2-F775-4B42-95BE-90D08F25B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2793</Words>
  <Characters>15364</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Université Nantes Angers Le Mans</dc:creator>
  <cp:keywords/>
  <dc:description/>
  <cp:lastModifiedBy>Université Nantes Angers Le Mans</cp:lastModifiedBy>
  <cp:revision>11</cp:revision>
  <cp:lastPrinted>2010-12-22T15:53:00Z</cp:lastPrinted>
  <dcterms:created xsi:type="dcterms:W3CDTF">2010-12-27T08:27:00Z</dcterms:created>
  <dcterms:modified xsi:type="dcterms:W3CDTF">2010-12-27T12:42:00Z</dcterms:modified>
</cp:coreProperties>
</file>