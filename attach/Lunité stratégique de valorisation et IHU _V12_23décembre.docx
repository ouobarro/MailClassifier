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FEE" w:rsidRPr="00080530" w:rsidRDefault="00215FEE" w:rsidP="00215FEE">
      <w:pPr>
        <w:spacing w:after="0"/>
        <w:jc w:val="center"/>
        <w:rPr>
          <w:rFonts w:ascii="Calibri" w:hAnsi="Calibri"/>
          <w:b/>
        </w:rPr>
      </w:pPr>
      <w:r w:rsidRPr="00080530">
        <w:rPr>
          <w:rFonts w:ascii="Calibri" w:hAnsi="Calibri"/>
          <w:b/>
        </w:rPr>
        <w:t>L’unité stratégique de valorisation de la SATT au service du</w:t>
      </w:r>
      <w:r w:rsidR="001939BE">
        <w:rPr>
          <w:rFonts w:ascii="Calibri" w:hAnsi="Calibri"/>
          <w:b/>
        </w:rPr>
        <w:t xml:space="preserve"> projet IHU</w:t>
      </w:r>
    </w:p>
    <w:p w:rsidR="00215FEE" w:rsidRPr="00080530" w:rsidRDefault="00215FEE" w:rsidP="00080530">
      <w:pPr>
        <w:spacing w:after="0"/>
        <w:jc w:val="center"/>
        <w:rPr>
          <w:rFonts w:ascii="Calibri" w:hAnsi="Calibri"/>
          <w:b/>
        </w:rPr>
      </w:pPr>
      <w:r w:rsidRPr="00080530">
        <w:rPr>
          <w:rFonts w:ascii="Calibri" w:hAnsi="Calibri"/>
          <w:b/>
        </w:rPr>
        <w:t>Centre Européen des Sciences de Transplantation et d’Immunothérapie</w:t>
      </w:r>
      <w:r w:rsidR="00080530">
        <w:rPr>
          <w:rFonts w:ascii="Calibri" w:hAnsi="Calibri"/>
          <w:b/>
        </w:rPr>
        <w:t xml:space="preserve"> </w:t>
      </w:r>
      <w:r w:rsidRPr="00080530">
        <w:rPr>
          <w:rFonts w:ascii="Calibri" w:hAnsi="Calibri"/>
          <w:b/>
        </w:rPr>
        <w:t>TSI-IHU</w:t>
      </w:r>
    </w:p>
    <w:p w:rsidR="00DD1419" w:rsidRPr="00DD1419" w:rsidRDefault="00DD1419" w:rsidP="00DD1419">
      <w:pPr>
        <w:spacing w:after="0"/>
        <w:jc w:val="center"/>
        <w:rPr>
          <w:rFonts w:ascii="Calibri" w:hAnsi="Calibri"/>
          <w:b/>
          <w:sz w:val="22"/>
        </w:rPr>
      </w:pPr>
    </w:p>
    <w:p w:rsidR="00215FEE" w:rsidRDefault="00C80E17" w:rsidP="00215FEE">
      <w:pPr>
        <w:jc w:val="both"/>
        <w:rPr>
          <w:rFonts w:ascii="Calibri" w:hAnsi="Calibri"/>
          <w:sz w:val="2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0;text-align:left;margin-left:279pt;margin-top:98.25pt;width:174pt;height:174.65pt;z-index:1;visibility:visible" o:allowoverlap="f">
            <v:imagedata r:id="rId5" o:title=""/>
            <w10:wrap type="square"/>
          </v:shape>
        </w:pict>
      </w:r>
      <w:r w:rsidR="00215FEE">
        <w:rPr>
          <w:rFonts w:ascii="Calibri" w:hAnsi="Calibri"/>
          <w:sz w:val="22"/>
        </w:rPr>
        <w:t>Dans le secteur des biotechnologies et technologies de la santé mais aussi pour les applications santé des TIC, le</w:t>
      </w:r>
      <w:r w:rsidR="00215FEE" w:rsidRPr="00EB465D">
        <w:rPr>
          <w:rFonts w:ascii="Calibri" w:hAnsi="Calibri"/>
          <w:sz w:val="22"/>
        </w:rPr>
        <w:t xml:space="preserve"> </w:t>
      </w:r>
      <w:r w:rsidR="00215FEE">
        <w:rPr>
          <w:rFonts w:ascii="Calibri" w:hAnsi="Calibri"/>
          <w:sz w:val="22"/>
        </w:rPr>
        <w:t xml:space="preserve">passage d’innovations conceptuelles et technologiques dans des projets commercialisables, nécessite d’organiser des interfaces avec l’industrie mais également avec les structures hospitalières, vecteurs stratégiques pour la validation </w:t>
      </w:r>
      <w:r w:rsidR="001939BE">
        <w:rPr>
          <w:rFonts w:ascii="Calibri" w:hAnsi="Calibri"/>
          <w:sz w:val="22"/>
        </w:rPr>
        <w:t xml:space="preserve">des concepts chez les </w:t>
      </w:r>
      <w:r w:rsidR="00215FEE">
        <w:rPr>
          <w:rFonts w:ascii="Calibri" w:hAnsi="Calibri"/>
          <w:sz w:val="22"/>
        </w:rPr>
        <w:t xml:space="preserve">patients.  La SATT s’efforcera donc de promouvoir des démarches pragmatiques avec les équipes hospitalières présentes sur les différents campus. Elle pourra mettre à disposition une équipe d’intervention appelée Unité Stratégique de Valorisation. </w:t>
      </w:r>
    </w:p>
    <w:p w:rsidR="00215FEE" w:rsidRDefault="00215FEE" w:rsidP="00215FEE">
      <w:pPr>
        <w:jc w:val="both"/>
        <w:rPr>
          <w:rFonts w:ascii="Calibri" w:hAnsi="Calibri"/>
          <w:sz w:val="22"/>
        </w:rPr>
      </w:pPr>
      <w:r>
        <w:rPr>
          <w:rFonts w:ascii="Calibri" w:hAnsi="Calibri"/>
          <w:sz w:val="22"/>
        </w:rPr>
        <w:t xml:space="preserve">La proximité des équipes de recherche amont avec les départements cliniques et expertises qui y sont associées (biobanques, analyses </w:t>
      </w:r>
      <w:proofErr w:type="spellStart"/>
      <w:r>
        <w:rPr>
          <w:rFonts w:ascii="Calibri" w:hAnsi="Calibri"/>
          <w:sz w:val="22"/>
        </w:rPr>
        <w:t>biostatistiques</w:t>
      </w:r>
      <w:proofErr w:type="spellEnd"/>
      <w:r>
        <w:rPr>
          <w:rFonts w:ascii="Calibri" w:hAnsi="Calibri"/>
          <w:sz w:val="22"/>
        </w:rPr>
        <w:t xml:space="preserve">, études </w:t>
      </w:r>
      <w:r w:rsidR="001939BE">
        <w:rPr>
          <w:rFonts w:ascii="Calibri" w:hAnsi="Calibri"/>
          <w:sz w:val="22"/>
        </w:rPr>
        <w:t xml:space="preserve">de </w:t>
      </w:r>
      <w:r>
        <w:rPr>
          <w:rFonts w:ascii="Calibri" w:hAnsi="Calibri"/>
          <w:sz w:val="22"/>
        </w:rPr>
        <w:t xml:space="preserve">physiopathologie, centre d’investigation et bureau des études cliniques)  sera ainsi valorisée à travers des </w:t>
      </w:r>
      <w:proofErr w:type="gramStart"/>
      <w:r>
        <w:rPr>
          <w:rFonts w:ascii="Calibri" w:hAnsi="Calibri"/>
          <w:sz w:val="22"/>
        </w:rPr>
        <w:t>partenariats</w:t>
      </w:r>
      <w:proofErr w:type="gramEnd"/>
      <w:r>
        <w:rPr>
          <w:rFonts w:ascii="Calibri" w:hAnsi="Calibri"/>
          <w:sz w:val="22"/>
        </w:rPr>
        <w:t xml:space="preserve"> structurés avec les hôpitaux </w:t>
      </w:r>
      <w:r w:rsidRPr="0000534E">
        <w:rPr>
          <w:rFonts w:ascii="Calibri" w:hAnsi="Calibri"/>
          <w:b/>
          <w:sz w:val="22"/>
        </w:rPr>
        <w:t>d’Angers, Brest et Rennes</w:t>
      </w:r>
      <w:r w:rsidRPr="004B7F77">
        <w:rPr>
          <w:rFonts w:ascii="Calibri" w:hAnsi="Calibri"/>
          <w:sz w:val="22"/>
        </w:rPr>
        <w:t>, notamment autour de la transplantation du foie</w:t>
      </w:r>
      <w:r>
        <w:rPr>
          <w:rFonts w:ascii="Calibri" w:hAnsi="Calibri"/>
          <w:sz w:val="22"/>
        </w:rPr>
        <w:t xml:space="preserve">, de </w:t>
      </w:r>
      <w:smartTag w:uri="urn:schemas-microsoft-com:office:smarttags" w:element="PersonName">
        <w:smartTagPr>
          <w:attr w:name="ProductID" w:val="la plateforme Biogène Ouest"/>
        </w:smartTagPr>
        <w:r>
          <w:rPr>
            <w:rFonts w:ascii="Calibri" w:hAnsi="Calibri"/>
            <w:sz w:val="22"/>
          </w:rPr>
          <w:t xml:space="preserve">la plateforme </w:t>
        </w:r>
        <w:r w:rsidR="0000534E">
          <w:rPr>
            <w:rFonts w:ascii="Calibri" w:hAnsi="Calibri"/>
            <w:sz w:val="22"/>
          </w:rPr>
          <w:t>Biogène</w:t>
        </w:r>
        <w:r>
          <w:rPr>
            <w:rFonts w:ascii="Calibri" w:hAnsi="Calibri"/>
            <w:sz w:val="22"/>
          </w:rPr>
          <w:t xml:space="preserve"> O</w:t>
        </w:r>
        <w:r w:rsidRPr="004B7F77">
          <w:rPr>
            <w:rFonts w:ascii="Calibri" w:hAnsi="Calibri"/>
            <w:sz w:val="22"/>
          </w:rPr>
          <w:t>uest</w:t>
        </w:r>
      </w:smartTag>
      <w:r w:rsidR="0067462D">
        <w:rPr>
          <w:rFonts w:ascii="Calibri" w:hAnsi="Calibri"/>
          <w:sz w:val="22"/>
        </w:rPr>
        <w:t xml:space="preserve"> et des laboratoires associés TS</w:t>
      </w:r>
      <w:r w:rsidR="001939BE">
        <w:rPr>
          <w:rFonts w:ascii="Calibri" w:hAnsi="Calibri"/>
          <w:sz w:val="22"/>
        </w:rPr>
        <w:t>I-IHU</w:t>
      </w:r>
      <w:r w:rsidRPr="004B7F77">
        <w:rPr>
          <w:rFonts w:ascii="Calibri" w:hAnsi="Calibri"/>
          <w:sz w:val="22"/>
        </w:rPr>
        <w:t>.</w:t>
      </w:r>
    </w:p>
    <w:p w:rsidR="00215FEE" w:rsidRDefault="00215FEE" w:rsidP="00215FEE">
      <w:pPr>
        <w:jc w:val="both"/>
        <w:rPr>
          <w:rFonts w:ascii="Calibri" w:hAnsi="Calibri"/>
          <w:sz w:val="22"/>
        </w:rPr>
      </w:pPr>
      <w:r w:rsidRPr="003E6D97">
        <w:rPr>
          <w:rFonts w:ascii="Calibri" w:hAnsi="Calibri"/>
          <w:b/>
          <w:sz w:val="22"/>
        </w:rPr>
        <w:t>A Nantes</w:t>
      </w:r>
      <w:r>
        <w:rPr>
          <w:rFonts w:ascii="Calibri" w:hAnsi="Calibri"/>
          <w:sz w:val="22"/>
        </w:rPr>
        <w:t xml:space="preserve">, l’approche de recherche translationnelle </w:t>
      </w:r>
      <w:r w:rsidR="001939BE">
        <w:rPr>
          <w:rFonts w:ascii="Calibri" w:hAnsi="Calibri"/>
          <w:sz w:val="22"/>
        </w:rPr>
        <w:t xml:space="preserve">avec gouvernance intégrée a </w:t>
      </w:r>
      <w:r>
        <w:rPr>
          <w:rFonts w:ascii="Calibri" w:hAnsi="Calibri"/>
          <w:sz w:val="22"/>
        </w:rPr>
        <w:t>d’or</w:t>
      </w:r>
      <w:r w:rsidR="00BB39D3">
        <w:rPr>
          <w:rFonts w:ascii="Calibri" w:hAnsi="Calibri"/>
          <w:sz w:val="22"/>
        </w:rPr>
        <w:t>e</w:t>
      </w:r>
      <w:r>
        <w:rPr>
          <w:rFonts w:ascii="Calibri" w:hAnsi="Calibri"/>
          <w:sz w:val="22"/>
        </w:rPr>
        <w:t xml:space="preserve">s et déjà </w:t>
      </w:r>
      <w:r w:rsidR="001939BE">
        <w:rPr>
          <w:rFonts w:ascii="Calibri" w:hAnsi="Calibri"/>
          <w:sz w:val="22"/>
        </w:rPr>
        <w:t xml:space="preserve">été </w:t>
      </w:r>
      <w:r>
        <w:rPr>
          <w:rFonts w:ascii="Calibri" w:hAnsi="Calibri"/>
          <w:sz w:val="22"/>
        </w:rPr>
        <w:t xml:space="preserve">expérimentée par les  équipes du CHU de Nantes autour de l’immunologie, devrait être amplifiée par la labellisation du projet de « Centre Européen des </w:t>
      </w:r>
      <w:r w:rsidR="001939BE">
        <w:rPr>
          <w:rFonts w:ascii="Calibri" w:hAnsi="Calibri"/>
          <w:sz w:val="22"/>
        </w:rPr>
        <w:t>S</w:t>
      </w:r>
      <w:r>
        <w:rPr>
          <w:rFonts w:ascii="Calibri" w:hAnsi="Calibri"/>
          <w:sz w:val="22"/>
        </w:rPr>
        <w:t xml:space="preserve">ciences de la </w:t>
      </w:r>
      <w:r w:rsidR="001939BE">
        <w:rPr>
          <w:rFonts w:ascii="Calibri" w:hAnsi="Calibri"/>
          <w:sz w:val="22"/>
        </w:rPr>
        <w:t>T</w:t>
      </w:r>
      <w:r>
        <w:rPr>
          <w:rFonts w:ascii="Calibri" w:hAnsi="Calibri"/>
          <w:sz w:val="22"/>
        </w:rPr>
        <w:t>ransplantation et d’</w:t>
      </w:r>
      <w:r w:rsidR="001939BE">
        <w:rPr>
          <w:rFonts w:ascii="Calibri" w:hAnsi="Calibri"/>
          <w:sz w:val="22"/>
        </w:rPr>
        <w:t>I</w:t>
      </w:r>
      <w:r>
        <w:rPr>
          <w:rFonts w:ascii="Calibri" w:hAnsi="Calibri"/>
          <w:sz w:val="22"/>
        </w:rPr>
        <w:t xml:space="preserve">mmunothérapie » </w:t>
      </w:r>
      <w:r w:rsidR="00122317">
        <w:rPr>
          <w:rFonts w:ascii="Calibri" w:hAnsi="Calibri"/>
          <w:sz w:val="22"/>
        </w:rPr>
        <w:t xml:space="preserve"> - </w:t>
      </w:r>
      <w:r>
        <w:rPr>
          <w:rFonts w:ascii="Calibri" w:hAnsi="Calibri"/>
          <w:sz w:val="22"/>
        </w:rPr>
        <w:t>TSI</w:t>
      </w:r>
      <w:r w:rsidR="00122317">
        <w:rPr>
          <w:rFonts w:ascii="Calibri" w:hAnsi="Calibri"/>
          <w:sz w:val="22"/>
        </w:rPr>
        <w:t>-</w:t>
      </w:r>
      <w:r>
        <w:rPr>
          <w:rFonts w:ascii="Calibri" w:hAnsi="Calibri"/>
          <w:sz w:val="22"/>
        </w:rPr>
        <w:t xml:space="preserve">IHU. Ce centre, au </w:t>
      </w:r>
      <w:r w:rsidR="001939BE">
        <w:rPr>
          <w:rFonts w:ascii="Calibri" w:hAnsi="Calibri"/>
          <w:sz w:val="22"/>
        </w:rPr>
        <w:t xml:space="preserve">tout </w:t>
      </w:r>
      <w:r>
        <w:rPr>
          <w:rFonts w:ascii="Calibri" w:hAnsi="Calibri"/>
          <w:sz w:val="22"/>
        </w:rPr>
        <w:t xml:space="preserve">premier rang européen </w:t>
      </w:r>
      <w:r w:rsidR="001939BE">
        <w:rPr>
          <w:rFonts w:ascii="Calibri" w:hAnsi="Calibri"/>
          <w:sz w:val="22"/>
        </w:rPr>
        <w:t xml:space="preserve">pour les </w:t>
      </w:r>
      <w:r>
        <w:rPr>
          <w:rFonts w:ascii="Calibri" w:hAnsi="Calibri"/>
          <w:sz w:val="22"/>
        </w:rPr>
        <w:t xml:space="preserve"> greffes rénales</w:t>
      </w:r>
      <w:r w:rsidR="001939BE">
        <w:rPr>
          <w:rFonts w:ascii="Calibri" w:hAnsi="Calibri"/>
          <w:sz w:val="22"/>
        </w:rPr>
        <w:t xml:space="preserve"> ou de pancréas ou aussi pour les cellules souches hemato-poïétiques</w:t>
      </w:r>
      <w:r>
        <w:rPr>
          <w:rFonts w:ascii="Calibri" w:hAnsi="Calibri"/>
          <w:sz w:val="22"/>
        </w:rPr>
        <w:t xml:space="preserve">, rassemble des équipes de recherche </w:t>
      </w:r>
      <w:r w:rsidR="001939BE">
        <w:rPr>
          <w:rFonts w:ascii="Calibri" w:hAnsi="Calibri"/>
          <w:sz w:val="22"/>
        </w:rPr>
        <w:t xml:space="preserve">en transplantation d’organes, de cellules et de gênes (réunies par la transversalité de l’immunologie) </w:t>
      </w:r>
      <w:r>
        <w:rPr>
          <w:rFonts w:ascii="Calibri" w:hAnsi="Calibri"/>
          <w:sz w:val="22"/>
        </w:rPr>
        <w:t>et services cliniques spécialisés en immunologie, autour de plates formes et équipements incluant la génomique, l’imagerie tissulaire et cellulaire, la transgénèse animale, la production de protéines recombinantes, de  gènes et vecteurs à visée thérapeutiques,</w:t>
      </w:r>
      <w:r w:rsidR="001939BE">
        <w:rPr>
          <w:rFonts w:ascii="Calibri" w:hAnsi="Calibri"/>
          <w:sz w:val="22"/>
        </w:rPr>
        <w:t xml:space="preserve"> plates formes gros animaux (primate, porc, chien),</w:t>
      </w:r>
      <w:r>
        <w:rPr>
          <w:rFonts w:ascii="Calibri" w:hAnsi="Calibri"/>
          <w:sz w:val="22"/>
        </w:rPr>
        <w:t xml:space="preserve"> l’</w:t>
      </w:r>
      <w:proofErr w:type="spellStart"/>
      <w:r>
        <w:rPr>
          <w:rFonts w:ascii="Calibri" w:hAnsi="Calibri"/>
          <w:sz w:val="22"/>
        </w:rPr>
        <w:t>im</w:t>
      </w:r>
      <w:r w:rsidR="00122317">
        <w:rPr>
          <w:rFonts w:ascii="Calibri" w:hAnsi="Calibri"/>
          <w:sz w:val="22"/>
        </w:rPr>
        <w:t>m</w:t>
      </w:r>
      <w:r>
        <w:rPr>
          <w:rFonts w:ascii="Calibri" w:hAnsi="Calibri"/>
          <w:sz w:val="22"/>
        </w:rPr>
        <w:t>uno</w:t>
      </w:r>
      <w:proofErr w:type="spellEnd"/>
      <w:r>
        <w:rPr>
          <w:rFonts w:ascii="Calibri" w:hAnsi="Calibri"/>
          <w:sz w:val="22"/>
        </w:rPr>
        <w:t>-monitoring</w:t>
      </w:r>
      <w:r w:rsidR="001939BE">
        <w:rPr>
          <w:rFonts w:ascii="Calibri" w:hAnsi="Calibri"/>
          <w:sz w:val="22"/>
        </w:rPr>
        <w:t>,</w:t>
      </w:r>
      <w:r>
        <w:rPr>
          <w:rFonts w:ascii="Calibri" w:hAnsi="Calibri"/>
          <w:sz w:val="22"/>
        </w:rPr>
        <w:t xml:space="preserve"> etc. Ces infrastructures associées aux compétences et expertises  des chercheurs et cliniciens du site, sont un atout considérable pour le développement de nouvelles approches innovantes,  dans le domaine de la médecine régénérative : greffes d’organes, de tissus, de cellules et de gènes. </w:t>
      </w:r>
    </w:p>
    <w:p w:rsidR="00215FEE" w:rsidRDefault="00215FEE" w:rsidP="00215FEE">
      <w:pPr>
        <w:jc w:val="both"/>
        <w:rPr>
          <w:rFonts w:ascii="Calibri" w:hAnsi="Calibri"/>
          <w:sz w:val="22"/>
        </w:rPr>
      </w:pPr>
      <w:r>
        <w:rPr>
          <w:rFonts w:ascii="Calibri" w:hAnsi="Calibri"/>
          <w:sz w:val="22"/>
        </w:rPr>
        <w:t>Le TSI-IHU abrite également plusieurs  collections uniques en Europe d’échantillons biologiques de patients transplantés</w:t>
      </w:r>
      <w:r w:rsidR="0067462D">
        <w:rPr>
          <w:rFonts w:ascii="Calibri" w:hAnsi="Calibri"/>
          <w:sz w:val="22"/>
        </w:rPr>
        <w:t xml:space="preserve"> (Données validées en transplantation - DIVAT</w:t>
      </w:r>
      <w:r w:rsidR="001939BE">
        <w:rPr>
          <w:rFonts w:ascii="Calibri" w:hAnsi="Calibri"/>
          <w:sz w:val="22"/>
        </w:rPr>
        <w:t> : 16 000 patients, &gt; 40 000 échantillons)</w:t>
      </w:r>
      <w:r>
        <w:rPr>
          <w:rFonts w:ascii="Calibri" w:hAnsi="Calibri"/>
          <w:sz w:val="22"/>
        </w:rPr>
        <w:t xml:space="preserve">. Ces collections de qualité, sont labellisées au niveau national. Les échantillons  permettent de conduire des recherches sur des biomarqueurs associés aux maladies impliquant un désordre du système immunologique, que ce soit pour le développement d’une médecine personnalisée </w:t>
      </w:r>
      <w:r w:rsidR="00613A01">
        <w:rPr>
          <w:rFonts w:ascii="Calibri" w:hAnsi="Calibri"/>
          <w:sz w:val="22"/>
        </w:rPr>
        <w:t>concernant les greffes mais aussi les</w:t>
      </w:r>
      <w:r>
        <w:rPr>
          <w:rFonts w:ascii="Calibri" w:hAnsi="Calibri"/>
          <w:sz w:val="22"/>
        </w:rPr>
        <w:t xml:space="preserve"> maladies auto-immunes </w:t>
      </w:r>
      <w:r w:rsidR="00613A01">
        <w:rPr>
          <w:rFonts w:ascii="Calibri" w:hAnsi="Calibri"/>
          <w:sz w:val="22"/>
        </w:rPr>
        <w:t xml:space="preserve">ou les cancers </w:t>
      </w:r>
      <w:proofErr w:type="spellStart"/>
      <w:r w:rsidR="00613A01">
        <w:rPr>
          <w:rFonts w:ascii="Calibri" w:hAnsi="Calibri"/>
          <w:sz w:val="22"/>
        </w:rPr>
        <w:t>viro</w:t>
      </w:r>
      <w:proofErr w:type="spellEnd"/>
      <w:r w:rsidR="00613A01">
        <w:rPr>
          <w:rFonts w:ascii="Calibri" w:hAnsi="Calibri"/>
          <w:sz w:val="22"/>
        </w:rPr>
        <w:t>-induits.</w:t>
      </w:r>
    </w:p>
    <w:p w:rsidR="00215FEE" w:rsidRDefault="00E47A81" w:rsidP="00215FEE">
      <w:pPr>
        <w:jc w:val="both"/>
        <w:rPr>
          <w:rFonts w:ascii="Calibri" w:hAnsi="Calibri"/>
          <w:sz w:val="22"/>
        </w:rPr>
      </w:pPr>
      <w:r>
        <w:rPr>
          <w:rFonts w:ascii="Calibri" w:hAnsi="Calibri"/>
          <w:color w:val="FF0000"/>
          <w:sz w:val="22"/>
        </w:rPr>
        <w:t>Le positionnement</w:t>
      </w:r>
      <w:r w:rsidR="00D708D1" w:rsidRPr="007B13CC">
        <w:rPr>
          <w:rFonts w:ascii="Calibri" w:hAnsi="Calibri"/>
          <w:color w:val="FF0000"/>
          <w:sz w:val="22"/>
        </w:rPr>
        <w:t xml:space="preserve"> </w:t>
      </w:r>
      <w:r w:rsidR="00F668C1">
        <w:rPr>
          <w:rFonts w:ascii="Calibri" w:hAnsi="Calibri"/>
          <w:color w:val="FF0000"/>
          <w:sz w:val="22"/>
        </w:rPr>
        <w:t xml:space="preserve">du TSI-IHU </w:t>
      </w:r>
      <w:ins w:id="0" w:author="Université Nantes Angers Le Mans" w:date="2010-12-23T12:34:00Z">
        <w:r w:rsidR="00F668C1">
          <w:rPr>
            <w:rFonts w:ascii="Calibri" w:hAnsi="Calibri"/>
            <w:color w:val="FF0000"/>
            <w:sz w:val="22"/>
          </w:rPr>
          <w:t>comme membre</w:t>
        </w:r>
      </w:ins>
      <w:del w:id="1" w:author="Université Nantes Angers Le Mans" w:date="2010-12-23T12:34:00Z">
        <w:r w:rsidR="00F668C1" w:rsidDel="00F668C1">
          <w:rPr>
            <w:rFonts w:ascii="Calibri" w:hAnsi="Calibri"/>
            <w:color w:val="FF0000"/>
            <w:sz w:val="22"/>
          </w:rPr>
          <w:delText>comme membre</w:delText>
        </w:r>
      </w:del>
      <w:r w:rsidR="00F668C1">
        <w:rPr>
          <w:rFonts w:ascii="Calibri" w:hAnsi="Calibri"/>
          <w:color w:val="FF0000"/>
          <w:sz w:val="22"/>
        </w:rPr>
        <w:t xml:space="preserve"> </w:t>
      </w:r>
      <w:r>
        <w:rPr>
          <w:rFonts w:ascii="Calibri" w:hAnsi="Calibri"/>
          <w:color w:val="FF0000"/>
          <w:sz w:val="22"/>
        </w:rPr>
        <w:t xml:space="preserve"> du </w:t>
      </w:r>
      <w:r w:rsidR="00D708D1" w:rsidRPr="007B13CC">
        <w:rPr>
          <w:rFonts w:ascii="Calibri" w:hAnsi="Calibri"/>
          <w:color w:val="FF0000"/>
          <w:sz w:val="22"/>
        </w:rPr>
        <w:t xml:space="preserve">pôle </w:t>
      </w:r>
      <w:proofErr w:type="spellStart"/>
      <w:r w:rsidR="00D708D1" w:rsidRPr="007B13CC">
        <w:rPr>
          <w:rFonts w:ascii="Calibri" w:hAnsi="Calibri"/>
          <w:color w:val="FF0000"/>
          <w:sz w:val="22"/>
        </w:rPr>
        <w:t>Atlanpole</w:t>
      </w:r>
      <w:proofErr w:type="spellEnd"/>
      <w:r w:rsidR="00D708D1" w:rsidRPr="007B13CC">
        <w:rPr>
          <w:rFonts w:ascii="Calibri" w:hAnsi="Calibri"/>
          <w:color w:val="FF0000"/>
          <w:sz w:val="22"/>
        </w:rPr>
        <w:t xml:space="preserve"> Biothérapies</w:t>
      </w:r>
      <w:r w:rsidR="00D708D1">
        <w:rPr>
          <w:rFonts w:ascii="Calibri" w:hAnsi="Calibri"/>
          <w:sz w:val="22"/>
        </w:rPr>
        <w:t xml:space="preserve"> </w:t>
      </w:r>
      <w:r>
        <w:rPr>
          <w:rFonts w:ascii="Calibri" w:hAnsi="Calibri"/>
          <w:sz w:val="22"/>
        </w:rPr>
        <w:t xml:space="preserve">(fort d’une soixantaine entreprises de </w:t>
      </w:r>
      <w:proofErr w:type="spellStart"/>
      <w:r>
        <w:rPr>
          <w:rFonts w:ascii="Calibri" w:hAnsi="Calibri"/>
          <w:sz w:val="22"/>
        </w:rPr>
        <w:t>biothechnologies</w:t>
      </w:r>
      <w:proofErr w:type="spellEnd"/>
      <w:r>
        <w:rPr>
          <w:rFonts w:ascii="Calibri" w:hAnsi="Calibri"/>
          <w:sz w:val="22"/>
        </w:rPr>
        <w:t xml:space="preserve">) </w:t>
      </w:r>
      <w:r w:rsidR="00D708D1" w:rsidRPr="00E47A81">
        <w:rPr>
          <w:rFonts w:ascii="Calibri" w:hAnsi="Calibri"/>
          <w:color w:val="FF0000"/>
          <w:sz w:val="22"/>
        </w:rPr>
        <w:t xml:space="preserve">et </w:t>
      </w:r>
      <w:r w:rsidR="00C30C3C" w:rsidRPr="00E47A81">
        <w:rPr>
          <w:rFonts w:ascii="Calibri" w:hAnsi="Calibri"/>
          <w:color w:val="FF0000"/>
          <w:sz w:val="22"/>
        </w:rPr>
        <w:t>plus particulièrement</w:t>
      </w:r>
      <w:r w:rsidR="00D708D1" w:rsidRPr="00E47A81">
        <w:rPr>
          <w:rFonts w:ascii="Calibri" w:hAnsi="Calibri"/>
          <w:color w:val="FF0000"/>
          <w:sz w:val="22"/>
        </w:rPr>
        <w:t xml:space="preserve"> </w:t>
      </w:r>
      <w:r w:rsidRPr="00E47A81">
        <w:rPr>
          <w:rFonts w:ascii="Calibri" w:hAnsi="Calibri"/>
          <w:color w:val="FF0000"/>
          <w:sz w:val="22"/>
        </w:rPr>
        <w:t>au cœur d’un</w:t>
      </w:r>
      <w:r w:rsidR="00215FEE" w:rsidRPr="00E47A81">
        <w:rPr>
          <w:rFonts w:ascii="Calibri" w:hAnsi="Calibri"/>
          <w:color w:val="FF0000"/>
          <w:sz w:val="22"/>
        </w:rPr>
        <w:t xml:space="preserve"> réseau d’une dizaine</w:t>
      </w:r>
      <w:r>
        <w:rPr>
          <w:rFonts w:ascii="Calibri" w:hAnsi="Calibri"/>
          <w:sz w:val="22"/>
        </w:rPr>
        <w:t xml:space="preserve"> </w:t>
      </w:r>
      <w:r w:rsidRPr="00E47A81">
        <w:rPr>
          <w:rFonts w:ascii="Calibri" w:hAnsi="Calibri"/>
          <w:color w:val="FF0000"/>
          <w:sz w:val="22"/>
        </w:rPr>
        <w:t>de ces</w:t>
      </w:r>
      <w:r>
        <w:rPr>
          <w:rFonts w:ascii="Calibri" w:hAnsi="Calibri"/>
          <w:sz w:val="22"/>
        </w:rPr>
        <w:t xml:space="preserve"> </w:t>
      </w:r>
      <w:r w:rsidR="00215FEE">
        <w:rPr>
          <w:rFonts w:ascii="Calibri" w:hAnsi="Calibri"/>
          <w:sz w:val="22"/>
        </w:rPr>
        <w:t xml:space="preserve">entreprises biotechnologiques </w:t>
      </w:r>
      <w:r w:rsidR="00613A01">
        <w:rPr>
          <w:rFonts w:ascii="Calibri" w:hAnsi="Calibri"/>
          <w:sz w:val="22"/>
        </w:rPr>
        <w:t xml:space="preserve">issues de </w:t>
      </w:r>
      <w:r w:rsidR="00613A01" w:rsidRPr="00E47A81">
        <w:rPr>
          <w:rFonts w:ascii="Calibri" w:hAnsi="Calibri"/>
          <w:color w:val="FF0000"/>
          <w:sz w:val="22"/>
        </w:rPr>
        <w:t>se</w:t>
      </w:r>
      <w:r w:rsidR="00C30C3C" w:rsidRPr="00E47A81">
        <w:rPr>
          <w:rFonts w:ascii="Calibri" w:hAnsi="Calibri"/>
          <w:color w:val="FF0000"/>
          <w:sz w:val="22"/>
        </w:rPr>
        <w:t>s</w:t>
      </w:r>
      <w:r w:rsidRPr="00E47A81">
        <w:rPr>
          <w:rFonts w:ascii="Calibri" w:hAnsi="Calibri"/>
          <w:color w:val="FF0000"/>
          <w:sz w:val="22"/>
        </w:rPr>
        <w:t xml:space="preserve"> propres</w:t>
      </w:r>
      <w:r w:rsidR="00C30C3C">
        <w:rPr>
          <w:rFonts w:ascii="Calibri" w:hAnsi="Calibri"/>
          <w:sz w:val="22"/>
        </w:rPr>
        <w:t xml:space="preserve"> laboratoires,</w:t>
      </w:r>
      <w:r w:rsidR="00613A01">
        <w:rPr>
          <w:rFonts w:ascii="Calibri" w:hAnsi="Calibri"/>
          <w:sz w:val="22"/>
        </w:rPr>
        <w:t xml:space="preserve"> ses connexions avec les Big Pharma (Novartis, Roche, etc.) </w:t>
      </w:r>
      <w:r w:rsidR="00215FEE">
        <w:rPr>
          <w:rFonts w:ascii="Calibri" w:hAnsi="Calibri"/>
          <w:sz w:val="22"/>
        </w:rPr>
        <w:t>et son partenariat privilégié avec Atlanpo</w:t>
      </w:r>
      <w:r w:rsidR="00D708D1">
        <w:rPr>
          <w:rFonts w:ascii="Calibri" w:hAnsi="Calibri"/>
          <w:sz w:val="22"/>
        </w:rPr>
        <w:t>le</w:t>
      </w:r>
      <w:r w:rsidR="00C30C3C">
        <w:rPr>
          <w:rFonts w:ascii="Calibri" w:hAnsi="Calibri"/>
          <w:sz w:val="22"/>
        </w:rPr>
        <w:t xml:space="preserve"> </w:t>
      </w:r>
      <w:r w:rsidR="00215FEE">
        <w:rPr>
          <w:rFonts w:ascii="Calibri" w:hAnsi="Calibri"/>
          <w:sz w:val="22"/>
        </w:rPr>
        <w:t>constitue</w:t>
      </w:r>
      <w:r w:rsidR="00C30C3C">
        <w:rPr>
          <w:rFonts w:ascii="Calibri" w:hAnsi="Calibri"/>
          <w:sz w:val="22"/>
        </w:rPr>
        <w:t>nt</w:t>
      </w:r>
      <w:r w:rsidR="00215FEE">
        <w:rPr>
          <w:rFonts w:ascii="Calibri" w:hAnsi="Calibri"/>
          <w:sz w:val="22"/>
        </w:rPr>
        <w:t xml:space="preserve">  également pour la SATT un écosystème de valorisation unique dans le domaine des biotechnologies tout en permettant une synergie avec les entreprises des technopole</w:t>
      </w:r>
      <w:r w:rsidR="007B13CC">
        <w:rPr>
          <w:rFonts w:ascii="Calibri" w:hAnsi="Calibri"/>
          <w:sz w:val="22"/>
        </w:rPr>
        <w:t xml:space="preserve">s de Rennes, Brest et Angers. Cet </w:t>
      </w:r>
      <w:r w:rsidR="007B13CC" w:rsidRPr="00F31AEF">
        <w:rPr>
          <w:rFonts w:ascii="Calibri" w:hAnsi="Calibri"/>
          <w:color w:val="FF0000"/>
          <w:sz w:val="22"/>
        </w:rPr>
        <w:t>écosystème</w:t>
      </w:r>
      <w:r w:rsidR="00215FEE" w:rsidRPr="00F31AEF">
        <w:rPr>
          <w:rFonts w:ascii="Calibri" w:hAnsi="Calibri"/>
          <w:color w:val="FF0000"/>
          <w:sz w:val="22"/>
        </w:rPr>
        <w:t xml:space="preserve"> </w:t>
      </w:r>
      <w:r w:rsidR="007B13CC" w:rsidRPr="00F31AEF">
        <w:rPr>
          <w:rFonts w:ascii="Calibri" w:hAnsi="Calibri"/>
          <w:color w:val="FF0000"/>
          <w:sz w:val="22"/>
        </w:rPr>
        <w:t>permettra d’accélérer</w:t>
      </w:r>
      <w:r w:rsidR="00215FEE">
        <w:rPr>
          <w:rFonts w:ascii="Calibri" w:hAnsi="Calibri"/>
          <w:sz w:val="22"/>
        </w:rPr>
        <w:t xml:space="preserve"> les transferts de technologies et de brevets</w:t>
      </w:r>
      <w:r w:rsidR="007B13CC">
        <w:rPr>
          <w:rFonts w:ascii="Calibri" w:hAnsi="Calibri"/>
          <w:sz w:val="22"/>
        </w:rPr>
        <w:t xml:space="preserve"> </w:t>
      </w:r>
      <w:r w:rsidR="007B13CC" w:rsidRPr="007B13CC">
        <w:rPr>
          <w:rFonts w:ascii="Calibri" w:hAnsi="Calibri"/>
          <w:color w:val="FF0000"/>
          <w:sz w:val="22"/>
        </w:rPr>
        <w:t>soit</w:t>
      </w:r>
      <w:r w:rsidR="00215FEE" w:rsidRPr="007B13CC">
        <w:rPr>
          <w:rFonts w:ascii="Calibri" w:hAnsi="Calibri"/>
          <w:color w:val="FF0000"/>
          <w:sz w:val="22"/>
        </w:rPr>
        <w:t xml:space="preserve"> vers</w:t>
      </w:r>
      <w:r w:rsidR="00215FEE">
        <w:rPr>
          <w:rFonts w:ascii="Calibri" w:hAnsi="Calibri"/>
          <w:sz w:val="22"/>
        </w:rPr>
        <w:t xml:space="preserve"> le</w:t>
      </w:r>
      <w:r w:rsidR="007B13CC">
        <w:rPr>
          <w:rFonts w:ascii="Calibri" w:hAnsi="Calibri"/>
          <w:sz w:val="22"/>
        </w:rPr>
        <w:t>s entreprises déjà</w:t>
      </w:r>
      <w:r w:rsidR="00731B34">
        <w:rPr>
          <w:rFonts w:ascii="Calibri" w:hAnsi="Calibri"/>
          <w:sz w:val="22"/>
        </w:rPr>
        <w:t xml:space="preserve"> </w:t>
      </w:r>
      <w:r w:rsidR="007B13CC">
        <w:rPr>
          <w:rFonts w:ascii="Calibri" w:hAnsi="Calibri"/>
          <w:sz w:val="22"/>
        </w:rPr>
        <w:t xml:space="preserve">existantes, </w:t>
      </w:r>
      <w:r w:rsidR="007B13CC" w:rsidRPr="007B13CC">
        <w:rPr>
          <w:rFonts w:ascii="Calibri" w:hAnsi="Calibri"/>
          <w:color w:val="FF0000"/>
          <w:sz w:val="22"/>
        </w:rPr>
        <w:t>soit via</w:t>
      </w:r>
      <w:r w:rsidR="007B13CC">
        <w:rPr>
          <w:rFonts w:ascii="Calibri" w:hAnsi="Calibri"/>
          <w:sz w:val="22"/>
        </w:rPr>
        <w:t xml:space="preserve"> </w:t>
      </w:r>
      <w:r w:rsidR="00215FEE">
        <w:rPr>
          <w:rFonts w:ascii="Calibri" w:hAnsi="Calibri"/>
          <w:sz w:val="22"/>
        </w:rPr>
        <w:t>la création de nouvelles entreprises</w:t>
      </w:r>
      <w:r w:rsidR="00D708D1">
        <w:rPr>
          <w:rFonts w:ascii="Calibri" w:hAnsi="Calibri"/>
          <w:sz w:val="22"/>
        </w:rPr>
        <w:t xml:space="preserve"> et favorisera le développement de projets collaboratifs d’innovation « entreprises/laboratoires »</w:t>
      </w:r>
      <w:r w:rsidR="00215FEE">
        <w:rPr>
          <w:rFonts w:ascii="Calibri" w:hAnsi="Calibri"/>
          <w:sz w:val="22"/>
        </w:rPr>
        <w:t xml:space="preserve">.  </w:t>
      </w:r>
    </w:p>
    <w:p w:rsidR="00DD17B4" w:rsidRDefault="00215FEE" w:rsidP="00215FEE">
      <w:pPr>
        <w:jc w:val="both"/>
        <w:rPr>
          <w:rFonts w:ascii="Calibri" w:hAnsi="Calibri"/>
          <w:sz w:val="22"/>
        </w:rPr>
      </w:pPr>
      <w:r>
        <w:rPr>
          <w:rFonts w:ascii="Calibri" w:hAnsi="Calibri"/>
          <w:sz w:val="22"/>
        </w:rPr>
        <w:t>Cette capacité à développer des projets intégrés associant recherche amont, clinique et en</w:t>
      </w:r>
      <w:r w:rsidR="007B13CC">
        <w:rPr>
          <w:rFonts w:ascii="Calibri" w:hAnsi="Calibri"/>
          <w:sz w:val="22"/>
        </w:rPr>
        <w:t xml:space="preserve">treprise sera également </w:t>
      </w:r>
      <w:r w:rsidR="007B13CC" w:rsidRPr="007B13CC">
        <w:rPr>
          <w:rFonts w:ascii="Calibri" w:hAnsi="Calibri"/>
          <w:color w:val="FF0000"/>
          <w:sz w:val="22"/>
        </w:rPr>
        <w:t>utile à</w:t>
      </w:r>
      <w:r>
        <w:rPr>
          <w:rFonts w:ascii="Calibri" w:hAnsi="Calibri"/>
          <w:sz w:val="22"/>
        </w:rPr>
        <w:t xml:space="preserve"> la SATT pour l’orientation </w:t>
      </w:r>
      <w:r w:rsidR="007B13CC">
        <w:rPr>
          <w:rFonts w:ascii="Calibri" w:hAnsi="Calibri"/>
          <w:sz w:val="22"/>
        </w:rPr>
        <w:t>« </w:t>
      </w:r>
      <w:r>
        <w:rPr>
          <w:rFonts w:ascii="Calibri" w:hAnsi="Calibri"/>
          <w:sz w:val="22"/>
        </w:rPr>
        <w:t>marché</w:t>
      </w:r>
      <w:r w:rsidR="007B13CC">
        <w:rPr>
          <w:rFonts w:ascii="Calibri" w:hAnsi="Calibri"/>
          <w:sz w:val="22"/>
        </w:rPr>
        <w:t> »</w:t>
      </w:r>
      <w:r>
        <w:rPr>
          <w:rFonts w:ascii="Calibri" w:hAnsi="Calibri"/>
          <w:sz w:val="22"/>
        </w:rPr>
        <w:t xml:space="preserve"> des projets de maturation </w:t>
      </w:r>
      <w:r w:rsidR="00BB39D3">
        <w:rPr>
          <w:rFonts w:ascii="Calibri" w:hAnsi="Calibri"/>
          <w:sz w:val="22"/>
        </w:rPr>
        <w:t xml:space="preserve">en </w:t>
      </w:r>
      <w:r>
        <w:rPr>
          <w:rFonts w:ascii="Calibri" w:hAnsi="Calibri"/>
          <w:sz w:val="22"/>
        </w:rPr>
        <w:t>biotechnologi</w:t>
      </w:r>
      <w:r w:rsidR="00BB39D3">
        <w:rPr>
          <w:rFonts w:ascii="Calibri" w:hAnsi="Calibri"/>
          <w:sz w:val="22"/>
        </w:rPr>
        <w:t>e</w:t>
      </w:r>
      <w:r>
        <w:rPr>
          <w:rFonts w:ascii="Calibri" w:hAnsi="Calibri"/>
          <w:sz w:val="22"/>
        </w:rPr>
        <w:t xml:space="preserve"> et une meilleure rentabilité des investissements. </w:t>
      </w:r>
    </w:p>
    <w:p w:rsidR="007B13CC" w:rsidRDefault="00215FEE" w:rsidP="00215FEE">
      <w:pPr>
        <w:jc w:val="both"/>
        <w:rPr>
          <w:rFonts w:ascii="Calibri" w:hAnsi="Calibri"/>
          <w:sz w:val="22"/>
        </w:rPr>
      </w:pPr>
      <w:r>
        <w:rPr>
          <w:rFonts w:ascii="Calibri" w:hAnsi="Calibri"/>
          <w:sz w:val="22"/>
        </w:rPr>
        <w:lastRenderedPageBreak/>
        <w:t xml:space="preserve">Une </w:t>
      </w:r>
      <w:r>
        <w:rPr>
          <w:rFonts w:ascii="Calibri" w:hAnsi="Calibri"/>
          <w:i/>
          <w:sz w:val="22"/>
        </w:rPr>
        <w:t>unité</w:t>
      </w:r>
      <w:r w:rsidRPr="00F46E00">
        <w:rPr>
          <w:rFonts w:ascii="Calibri" w:hAnsi="Calibri"/>
          <w:i/>
          <w:sz w:val="22"/>
        </w:rPr>
        <w:t xml:space="preserve"> stratégique de valorisation</w:t>
      </w:r>
      <w:r>
        <w:rPr>
          <w:rFonts w:ascii="Calibri" w:hAnsi="Calibri"/>
          <w:sz w:val="22"/>
        </w:rPr>
        <w:t xml:space="preserve"> </w:t>
      </w:r>
      <w:r w:rsidR="00613A01">
        <w:rPr>
          <w:rFonts w:ascii="Calibri" w:hAnsi="Calibri"/>
          <w:sz w:val="22"/>
        </w:rPr>
        <w:t xml:space="preserve">(USV) </w:t>
      </w:r>
      <w:r>
        <w:rPr>
          <w:rFonts w:ascii="Calibri" w:hAnsi="Calibri"/>
          <w:sz w:val="22"/>
        </w:rPr>
        <w:t xml:space="preserve">orientée biothérapie, </w:t>
      </w:r>
      <w:proofErr w:type="spellStart"/>
      <w:r>
        <w:rPr>
          <w:rFonts w:ascii="Calibri" w:hAnsi="Calibri"/>
          <w:sz w:val="22"/>
        </w:rPr>
        <w:t>théradiagnostic</w:t>
      </w:r>
      <w:proofErr w:type="spellEnd"/>
      <w:r>
        <w:rPr>
          <w:rFonts w:ascii="Calibri" w:hAnsi="Calibri"/>
          <w:sz w:val="22"/>
        </w:rPr>
        <w:t xml:space="preserve">, diagnostic moléculaire </w:t>
      </w:r>
      <w:r w:rsidR="00613A01">
        <w:rPr>
          <w:rFonts w:ascii="Calibri" w:hAnsi="Calibri"/>
          <w:sz w:val="22"/>
        </w:rPr>
        <w:t>sera</w:t>
      </w:r>
      <w:r w:rsidR="009C27CC">
        <w:rPr>
          <w:rFonts w:ascii="Calibri" w:hAnsi="Calibri"/>
          <w:sz w:val="22"/>
        </w:rPr>
        <w:t xml:space="preserve"> créée</w:t>
      </w:r>
      <w:r w:rsidR="007B13CC">
        <w:rPr>
          <w:rFonts w:ascii="Calibri" w:hAnsi="Calibri"/>
          <w:sz w:val="22"/>
        </w:rPr>
        <w:t xml:space="preserve"> </w:t>
      </w:r>
      <w:r w:rsidR="007B13CC" w:rsidRPr="007B13CC">
        <w:rPr>
          <w:rFonts w:ascii="Calibri" w:hAnsi="Calibri"/>
          <w:color w:val="FF0000"/>
          <w:sz w:val="22"/>
        </w:rPr>
        <w:t>au sein de la SATT</w:t>
      </w:r>
      <w:r>
        <w:rPr>
          <w:rFonts w:ascii="Calibri" w:hAnsi="Calibri"/>
          <w:sz w:val="22"/>
        </w:rPr>
        <w:t xml:space="preserve">. </w:t>
      </w:r>
    </w:p>
    <w:p w:rsidR="007B13CC" w:rsidRDefault="007B13CC" w:rsidP="007B13CC">
      <w:pPr>
        <w:jc w:val="both"/>
        <w:rPr>
          <w:rFonts w:ascii="Calibri" w:hAnsi="Calibri"/>
          <w:color w:val="FF0000"/>
          <w:sz w:val="22"/>
        </w:rPr>
      </w:pPr>
      <w:r w:rsidRPr="009C27CC">
        <w:rPr>
          <w:rFonts w:ascii="Calibri" w:hAnsi="Calibri"/>
          <w:color w:val="FF0000"/>
          <w:sz w:val="22"/>
        </w:rPr>
        <w:t>Cette unité travaillera en lien direct avec Atlanpole, Atlanpole Biothérapies et le CHU au sein d’une « </w:t>
      </w:r>
      <w:proofErr w:type="spellStart"/>
      <w:r w:rsidRPr="009C27CC">
        <w:rPr>
          <w:rFonts w:ascii="Calibri" w:hAnsi="Calibri"/>
          <w:color w:val="FF0000"/>
          <w:sz w:val="22"/>
        </w:rPr>
        <w:t>task</w:t>
      </w:r>
      <w:proofErr w:type="spellEnd"/>
      <w:r w:rsidRPr="009C27CC">
        <w:rPr>
          <w:rFonts w:ascii="Calibri" w:hAnsi="Calibri"/>
          <w:color w:val="FF0000"/>
          <w:sz w:val="22"/>
        </w:rPr>
        <w:t xml:space="preserve"> force » placée sous la coordination du D</w:t>
      </w:r>
      <w:r w:rsidR="009C27CC" w:rsidRPr="009C27CC">
        <w:rPr>
          <w:rFonts w:ascii="Calibri" w:hAnsi="Calibri"/>
          <w:color w:val="FF0000"/>
          <w:sz w:val="22"/>
        </w:rPr>
        <w:t>irecteur « </w:t>
      </w:r>
      <w:r w:rsidRPr="009C27CC">
        <w:rPr>
          <w:rFonts w:ascii="Calibri" w:hAnsi="Calibri"/>
          <w:color w:val="FF0000"/>
          <w:sz w:val="22"/>
        </w:rPr>
        <w:t>D</w:t>
      </w:r>
      <w:r w:rsidR="009C27CC" w:rsidRPr="009C27CC">
        <w:rPr>
          <w:rFonts w:ascii="Calibri" w:hAnsi="Calibri"/>
          <w:color w:val="FF0000"/>
          <w:sz w:val="22"/>
        </w:rPr>
        <w:t>éveloppement » du</w:t>
      </w:r>
      <w:r w:rsidRPr="009C27CC">
        <w:rPr>
          <w:rFonts w:ascii="Calibri" w:hAnsi="Calibri"/>
          <w:color w:val="FF0000"/>
          <w:sz w:val="22"/>
        </w:rPr>
        <w:t xml:space="preserve"> </w:t>
      </w:r>
      <w:proofErr w:type="spellStart"/>
      <w:r w:rsidRPr="009C27CC">
        <w:rPr>
          <w:rFonts w:ascii="Calibri" w:hAnsi="Calibri"/>
          <w:color w:val="FF0000"/>
          <w:sz w:val="22"/>
        </w:rPr>
        <w:t>M</w:t>
      </w:r>
      <w:r w:rsidR="009C27CC" w:rsidRPr="009C27CC">
        <w:rPr>
          <w:rFonts w:ascii="Calibri" w:hAnsi="Calibri"/>
          <w:color w:val="FF0000"/>
          <w:sz w:val="22"/>
        </w:rPr>
        <w:t>anagment</w:t>
      </w:r>
      <w:proofErr w:type="spellEnd"/>
      <w:r w:rsidR="009C27CC" w:rsidRPr="009C27CC">
        <w:rPr>
          <w:rFonts w:ascii="Calibri" w:hAnsi="Calibri"/>
          <w:color w:val="FF0000"/>
          <w:sz w:val="22"/>
        </w:rPr>
        <w:t xml:space="preserve"> </w:t>
      </w:r>
      <w:proofErr w:type="spellStart"/>
      <w:r w:rsidR="009C27CC" w:rsidRPr="009C27CC">
        <w:rPr>
          <w:rFonts w:ascii="Calibri" w:hAnsi="Calibri"/>
          <w:color w:val="FF0000"/>
          <w:sz w:val="22"/>
        </w:rPr>
        <w:t>B</w:t>
      </w:r>
      <w:r w:rsidRPr="009C27CC">
        <w:rPr>
          <w:rFonts w:ascii="Calibri" w:hAnsi="Calibri"/>
          <w:color w:val="FF0000"/>
          <w:sz w:val="22"/>
        </w:rPr>
        <w:t>oard</w:t>
      </w:r>
      <w:proofErr w:type="spellEnd"/>
      <w:r w:rsidR="009C27CC" w:rsidRPr="009C27CC">
        <w:rPr>
          <w:rFonts w:ascii="Calibri" w:hAnsi="Calibri"/>
          <w:color w:val="FF0000"/>
          <w:sz w:val="22"/>
        </w:rPr>
        <w:t xml:space="preserve">, et constituée de 4 personnes dédiées au TSI-IHU : </w:t>
      </w:r>
    </w:p>
    <w:p w:rsidR="009C27CC" w:rsidRPr="0024207A" w:rsidDel="00F668C1" w:rsidRDefault="009C27CC" w:rsidP="007B13CC">
      <w:pPr>
        <w:jc w:val="both"/>
        <w:rPr>
          <w:del w:id="2" w:author="Université Nantes Angers Le Mans" w:date="2010-12-23T12:36:00Z"/>
          <w:rFonts w:ascii="Calibri" w:hAnsi="Calibri"/>
          <w:i/>
          <w:color w:val="FF0000"/>
          <w:sz w:val="22"/>
        </w:rPr>
      </w:pPr>
      <w:del w:id="3" w:author="Université Nantes Angers Le Mans" w:date="2010-12-23T12:36:00Z">
        <w:r w:rsidRPr="0024207A" w:rsidDel="00F668C1">
          <w:rPr>
            <w:rFonts w:ascii="Calibri" w:hAnsi="Calibri"/>
            <w:i/>
            <w:color w:val="FF0000"/>
            <w:sz w:val="22"/>
          </w:rPr>
          <w:delText>Nous proposons si tu en es d’accord d’intégrer une partie du texte TSI-IHU tech transfer proce</w:delText>
        </w:r>
        <w:r w:rsidR="0024207A" w:rsidDel="00F668C1">
          <w:rPr>
            <w:rFonts w:ascii="Calibri" w:hAnsi="Calibri"/>
            <w:i/>
            <w:color w:val="FF0000"/>
            <w:sz w:val="22"/>
          </w:rPr>
          <w:delText>ss décrit p89 du document TSI- I</w:delText>
        </w:r>
        <w:r w:rsidRPr="0024207A" w:rsidDel="00F668C1">
          <w:rPr>
            <w:rFonts w:ascii="Calibri" w:hAnsi="Calibri"/>
            <w:i/>
            <w:color w:val="FF0000"/>
            <w:sz w:val="22"/>
          </w:rPr>
          <w:delText xml:space="preserve">HU remis le 5 novembre dernier : à savoir </w:delText>
        </w:r>
      </w:del>
    </w:p>
    <w:p w:rsidR="0024207A" w:rsidRPr="00A65B2A" w:rsidRDefault="0024207A" w:rsidP="00E47A81">
      <w:pPr>
        <w:numPr>
          <w:ilvl w:val="0"/>
          <w:numId w:val="1"/>
        </w:numPr>
        <w:spacing w:after="0"/>
        <w:ind w:left="714" w:hanging="357"/>
        <w:jc w:val="both"/>
        <w:rPr>
          <w:rFonts w:ascii="Calibri" w:hAnsi="Calibri"/>
          <w:color w:val="FF0000"/>
          <w:sz w:val="22"/>
          <w:lang w:val="en-US"/>
        </w:rPr>
      </w:pPr>
      <w:r w:rsidRPr="00A65B2A">
        <w:rPr>
          <w:rFonts w:ascii="Calibri" w:hAnsi="Calibri"/>
          <w:color w:val="FF0000"/>
          <w:sz w:val="22"/>
          <w:lang w:val="en-US"/>
        </w:rPr>
        <w:t xml:space="preserve">1 ETP from SATT/USV in charge of identifying patentable research results, patenting and </w:t>
      </w:r>
      <w:proofErr w:type="spellStart"/>
      <w:proofErr w:type="gramStart"/>
      <w:r w:rsidRPr="00A65B2A">
        <w:rPr>
          <w:rFonts w:ascii="Calibri" w:hAnsi="Calibri"/>
          <w:color w:val="FF0000"/>
          <w:sz w:val="22"/>
          <w:lang w:val="en-US"/>
        </w:rPr>
        <w:t>lisensing</w:t>
      </w:r>
      <w:proofErr w:type="spellEnd"/>
      <w:proofErr w:type="gramEnd"/>
      <w:r w:rsidRPr="00A65B2A">
        <w:rPr>
          <w:rFonts w:ascii="Calibri" w:hAnsi="Calibri"/>
          <w:color w:val="FF0000"/>
          <w:sz w:val="22"/>
          <w:lang w:val="en-US"/>
        </w:rPr>
        <w:t xml:space="preserve"> processes, including market evaluation and </w:t>
      </w:r>
      <w:proofErr w:type="spellStart"/>
      <w:r w:rsidRPr="00A65B2A">
        <w:rPr>
          <w:rFonts w:ascii="Calibri" w:hAnsi="Calibri"/>
          <w:color w:val="FF0000"/>
          <w:sz w:val="22"/>
          <w:lang w:val="en-US"/>
        </w:rPr>
        <w:t>prouve</w:t>
      </w:r>
      <w:proofErr w:type="spellEnd"/>
      <w:r w:rsidRPr="00A65B2A">
        <w:rPr>
          <w:rFonts w:ascii="Calibri" w:hAnsi="Calibri"/>
          <w:color w:val="FF0000"/>
          <w:sz w:val="22"/>
          <w:lang w:val="en-US"/>
        </w:rPr>
        <w:t xml:space="preserve"> of concept studies.</w:t>
      </w:r>
    </w:p>
    <w:p w:rsidR="0024207A" w:rsidRPr="00A65B2A" w:rsidRDefault="0024207A" w:rsidP="00E47A81">
      <w:pPr>
        <w:numPr>
          <w:ilvl w:val="0"/>
          <w:numId w:val="1"/>
        </w:numPr>
        <w:spacing w:after="0"/>
        <w:ind w:left="714" w:hanging="357"/>
        <w:jc w:val="both"/>
        <w:rPr>
          <w:rFonts w:ascii="Calibri" w:hAnsi="Calibri"/>
          <w:color w:val="FF0000"/>
          <w:sz w:val="22"/>
          <w:lang w:val="en-US"/>
        </w:rPr>
      </w:pPr>
      <w:r w:rsidRPr="00A65B2A">
        <w:rPr>
          <w:rFonts w:ascii="Calibri" w:hAnsi="Calibri"/>
          <w:color w:val="FF0000"/>
          <w:sz w:val="22"/>
          <w:lang w:val="en-US"/>
        </w:rPr>
        <w:t>1 ETP from Nantes University Hospital in charge of the IHU business development including the promotion and negotiation of contracts with pharmaceutical and biotech companies and the promotion of the core facilities services (platforms)</w:t>
      </w:r>
    </w:p>
    <w:p w:rsidR="0024207A" w:rsidRPr="00A65B2A" w:rsidRDefault="0024207A" w:rsidP="00E47A81">
      <w:pPr>
        <w:numPr>
          <w:ilvl w:val="0"/>
          <w:numId w:val="1"/>
        </w:numPr>
        <w:spacing w:after="0"/>
        <w:ind w:left="714" w:hanging="357"/>
        <w:jc w:val="both"/>
        <w:rPr>
          <w:rFonts w:ascii="Calibri" w:hAnsi="Calibri"/>
          <w:color w:val="FF0000"/>
          <w:sz w:val="22"/>
          <w:lang w:val="en-US"/>
        </w:rPr>
      </w:pPr>
      <w:r w:rsidRPr="00A65B2A">
        <w:rPr>
          <w:rFonts w:ascii="Calibri" w:hAnsi="Calibri"/>
          <w:color w:val="FF0000"/>
          <w:sz w:val="22"/>
          <w:lang w:val="en-US"/>
        </w:rPr>
        <w:t xml:space="preserve">1 ETP from </w:t>
      </w:r>
      <w:proofErr w:type="spellStart"/>
      <w:r w:rsidRPr="00A65B2A">
        <w:rPr>
          <w:rFonts w:ascii="Calibri" w:hAnsi="Calibri"/>
          <w:color w:val="FF0000"/>
          <w:sz w:val="22"/>
          <w:lang w:val="en-US"/>
        </w:rPr>
        <w:t>Atlanpole</w:t>
      </w:r>
      <w:proofErr w:type="spellEnd"/>
      <w:r w:rsidRPr="00A65B2A">
        <w:rPr>
          <w:rFonts w:ascii="Calibri" w:hAnsi="Calibri"/>
          <w:color w:val="FF0000"/>
          <w:sz w:val="22"/>
          <w:lang w:val="en-US"/>
        </w:rPr>
        <w:t xml:space="preserve"> in charge of the scouting across the research teams to identify potential value</w:t>
      </w:r>
    </w:p>
    <w:p w:rsidR="009C27CC" w:rsidRDefault="0024207A" w:rsidP="00E47A81">
      <w:pPr>
        <w:numPr>
          <w:ilvl w:val="0"/>
          <w:numId w:val="1"/>
        </w:numPr>
        <w:spacing w:after="0"/>
        <w:ind w:left="714" w:hanging="357"/>
        <w:jc w:val="both"/>
        <w:rPr>
          <w:ins w:id="4" w:author="Université Nantes Angers Le Mans" w:date="2010-12-23T14:01:00Z"/>
          <w:rFonts w:ascii="Calibri" w:hAnsi="Calibri"/>
          <w:color w:val="FF0000"/>
          <w:sz w:val="22"/>
          <w:lang w:val="en-US"/>
        </w:rPr>
      </w:pPr>
      <w:r w:rsidRPr="00A65B2A">
        <w:rPr>
          <w:rFonts w:ascii="Calibri" w:hAnsi="Calibri"/>
          <w:color w:val="FF0000"/>
          <w:sz w:val="22"/>
          <w:lang w:val="en-US"/>
        </w:rPr>
        <w:t xml:space="preserve">1 ETP from </w:t>
      </w:r>
      <w:proofErr w:type="spellStart"/>
      <w:r w:rsidRPr="00A65B2A">
        <w:rPr>
          <w:rFonts w:ascii="Calibri" w:hAnsi="Calibri"/>
          <w:color w:val="FF0000"/>
          <w:sz w:val="22"/>
          <w:lang w:val="en-US"/>
        </w:rPr>
        <w:t>Atlanpole</w:t>
      </w:r>
      <w:proofErr w:type="spellEnd"/>
      <w:r w:rsidRPr="00A65B2A">
        <w:rPr>
          <w:rFonts w:ascii="Calibri" w:hAnsi="Calibri"/>
          <w:color w:val="FF0000"/>
          <w:sz w:val="22"/>
          <w:lang w:val="en-US"/>
        </w:rPr>
        <w:t xml:space="preserve"> </w:t>
      </w:r>
      <w:proofErr w:type="spellStart"/>
      <w:r w:rsidRPr="00A65B2A">
        <w:rPr>
          <w:rFonts w:ascii="Calibri" w:hAnsi="Calibri"/>
          <w:color w:val="FF0000"/>
          <w:sz w:val="22"/>
          <w:lang w:val="en-US"/>
        </w:rPr>
        <w:t>Biothérapies</w:t>
      </w:r>
      <w:proofErr w:type="spellEnd"/>
      <w:r w:rsidRPr="00A65B2A">
        <w:rPr>
          <w:rFonts w:ascii="Calibri" w:hAnsi="Calibri"/>
          <w:color w:val="FF0000"/>
          <w:sz w:val="22"/>
          <w:lang w:val="en-US"/>
        </w:rPr>
        <w:t xml:space="preserve"> in charge of the collaborative R&amp;D projects, the setting up of consortia with industrial partners and the presentation to the cluster’s certification committee.   </w:t>
      </w:r>
      <w:r w:rsidR="009C27CC" w:rsidRPr="00A65B2A">
        <w:rPr>
          <w:rFonts w:ascii="Calibri" w:hAnsi="Calibri"/>
          <w:color w:val="FF0000"/>
          <w:sz w:val="22"/>
          <w:lang w:val="en-US"/>
        </w:rPr>
        <w:t xml:space="preserve"> </w:t>
      </w:r>
    </w:p>
    <w:p w:rsidR="0027655A" w:rsidRPr="00A65B2A" w:rsidRDefault="0027655A" w:rsidP="0027655A">
      <w:pPr>
        <w:spacing w:after="0"/>
        <w:ind w:left="714"/>
        <w:jc w:val="both"/>
        <w:rPr>
          <w:rFonts w:ascii="Calibri" w:hAnsi="Calibri"/>
          <w:color w:val="FF0000"/>
          <w:sz w:val="22"/>
          <w:lang w:val="en-US"/>
        </w:rPr>
        <w:pPrChange w:id="5" w:author="Université Nantes Angers Le Mans" w:date="2010-12-23T14:01:00Z">
          <w:pPr>
            <w:numPr>
              <w:numId w:val="1"/>
            </w:numPr>
            <w:spacing w:after="0"/>
            <w:ind w:left="714" w:hanging="357"/>
            <w:jc w:val="both"/>
          </w:pPr>
        </w:pPrChange>
      </w:pPr>
    </w:p>
    <w:p w:rsidR="0024207A" w:rsidRPr="00F31AEF" w:rsidDel="00F668C1" w:rsidRDefault="0024207A" w:rsidP="0024207A">
      <w:pPr>
        <w:jc w:val="both"/>
        <w:rPr>
          <w:del w:id="6" w:author="Université Nantes Angers Le Mans" w:date="2010-12-23T12:37:00Z"/>
          <w:rFonts w:ascii="Calibri" w:hAnsi="Calibri"/>
          <w:i/>
          <w:color w:val="FF0000"/>
          <w:sz w:val="22"/>
        </w:rPr>
      </w:pPr>
      <w:del w:id="7" w:author="Université Nantes Angers Le Mans" w:date="2010-12-23T12:37:00Z">
        <w:r w:rsidRPr="00F31AEF" w:rsidDel="00F668C1">
          <w:rPr>
            <w:rFonts w:ascii="Calibri" w:hAnsi="Calibri"/>
            <w:i/>
            <w:color w:val="FF0000"/>
            <w:sz w:val="22"/>
          </w:rPr>
          <w:delText>Si tu préfères une version plus light : il peut suffire de préciser simplement les 4 ETP et leur origine.</w:delText>
        </w:r>
      </w:del>
    </w:p>
    <w:p w:rsidR="0027655A" w:rsidRDefault="00F668C1" w:rsidP="00215FEE">
      <w:pPr>
        <w:jc w:val="both"/>
        <w:rPr>
          <w:ins w:id="8" w:author="Université Nantes Angers Le Mans" w:date="2010-12-23T14:01:00Z"/>
          <w:rFonts w:ascii="Calibri" w:hAnsi="Calibri"/>
          <w:sz w:val="22"/>
        </w:rPr>
      </w:pPr>
      <w:ins w:id="9" w:author="Université Nantes Angers Le Mans" w:date="2010-12-23T12:37:00Z">
        <w:r>
          <w:rPr>
            <w:rFonts w:ascii="Calibri" w:hAnsi="Calibri"/>
            <w:sz w:val="22"/>
          </w:rPr>
          <w:t>L</w:t>
        </w:r>
        <w:r>
          <w:rPr>
            <w:rFonts w:ascii="Calibri" w:hAnsi="Calibri"/>
            <w:sz w:val="22"/>
          </w:rPr>
          <w:t>’</w:t>
        </w:r>
        <w:r>
          <w:rPr>
            <w:rFonts w:ascii="Calibri" w:hAnsi="Calibri"/>
            <w:sz w:val="22"/>
          </w:rPr>
          <w:t xml:space="preserve">USV </w:t>
        </w:r>
      </w:ins>
      <w:ins w:id="10" w:author="Université Nantes Angers Le Mans" w:date="2010-12-23T14:01:00Z">
        <w:r w:rsidR="0027655A">
          <w:rPr>
            <w:rFonts w:ascii="Calibri" w:hAnsi="Calibri"/>
            <w:sz w:val="22"/>
          </w:rPr>
          <w:t xml:space="preserve">de la SATT </w:t>
        </w:r>
      </w:ins>
      <w:ins w:id="11" w:author="Université Nantes Angers Le Mans" w:date="2010-12-23T12:37:00Z">
        <w:r>
          <w:rPr>
            <w:rFonts w:ascii="Calibri" w:hAnsi="Calibri"/>
            <w:sz w:val="22"/>
          </w:rPr>
          <w:t>disposer</w:t>
        </w:r>
      </w:ins>
      <w:ins w:id="12" w:author="Université Nantes Angers Le Mans" w:date="2010-12-23T12:40:00Z">
        <w:r>
          <w:rPr>
            <w:rFonts w:ascii="Calibri" w:hAnsi="Calibri"/>
            <w:sz w:val="22"/>
          </w:rPr>
          <w:t>a</w:t>
        </w:r>
      </w:ins>
      <w:ins w:id="13" w:author="Université Nantes Angers Le Mans" w:date="2010-12-23T12:37:00Z">
        <w:r>
          <w:rPr>
            <w:rFonts w:ascii="Calibri" w:hAnsi="Calibri"/>
            <w:sz w:val="22"/>
          </w:rPr>
          <w:t xml:space="preserve"> </w:t>
        </w:r>
      </w:ins>
      <w:ins w:id="14" w:author="Université Nantes Angers Le Mans" w:date="2010-12-23T14:01:00Z">
        <w:r w:rsidR="0027655A">
          <w:rPr>
            <w:rFonts w:ascii="Calibri" w:hAnsi="Calibri"/>
            <w:sz w:val="22"/>
          </w:rPr>
          <w:t xml:space="preserve">à Nantes </w:t>
        </w:r>
      </w:ins>
      <w:ins w:id="15" w:author="Université Nantes Angers Le Mans" w:date="2010-12-23T12:37:00Z">
        <w:r>
          <w:rPr>
            <w:rFonts w:ascii="Calibri" w:hAnsi="Calibri"/>
            <w:sz w:val="22"/>
          </w:rPr>
          <w:t>d</w:t>
        </w:r>
        <w:r>
          <w:rPr>
            <w:rFonts w:ascii="Calibri" w:hAnsi="Calibri"/>
            <w:sz w:val="22"/>
          </w:rPr>
          <w:t>’</w:t>
        </w:r>
        <w:r>
          <w:rPr>
            <w:rFonts w:ascii="Calibri" w:hAnsi="Calibri"/>
            <w:sz w:val="22"/>
          </w:rPr>
          <w:t xml:space="preserve">une </w:t>
        </w:r>
      </w:ins>
      <w:del w:id="16" w:author="Université Nantes Angers Le Mans" w:date="2010-12-23T12:37:00Z">
        <w:r w:rsidR="009A5E73" w:rsidDel="00F668C1">
          <w:rPr>
            <w:rFonts w:ascii="Calibri" w:hAnsi="Calibri"/>
            <w:sz w:val="22"/>
          </w:rPr>
          <w:delText>U</w:delText>
        </w:r>
        <w:r w:rsidR="009A5E73" w:rsidRPr="009A5E73" w:rsidDel="00F668C1">
          <w:rPr>
            <w:rFonts w:ascii="Calibri" w:hAnsi="Calibri"/>
            <w:sz w:val="22"/>
          </w:rPr>
          <w:delText>ne</w:delText>
        </w:r>
      </w:del>
      <w:r w:rsidR="009A5E73" w:rsidRPr="009A5E73">
        <w:rPr>
          <w:rFonts w:ascii="Calibri" w:hAnsi="Calibri"/>
          <w:sz w:val="22"/>
        </w:rPr>
        <w:t xml:space="preserve"> cinquantaine de m² </w:t>
      </w:r>
      <w:ins w:id="17" w:author="Université Nantes Angers Le Mans" w:date="2010-12-23T12:40:00Z">
        <w:r>
          <w:rPr>
            <w:rFonts w:ascii="Calibri" w:hAnsi="Calibri"/>
            <w:sz w:val="22"/>
          </w:rPr>
          <w:t xml:space="preserve">qui </w:t>
        </w:r>
      </w:ins>
      <w:del w:id="18" w:author="Université Nantes Angers Le Mans" w:date="2010-12-23T12:40:00Z">
        <w:r w:rsidR="00613A01" w:rsidDel="00F668C1">
          <w:rPr>
            <w:rFonts w:ascii="Calibri" w:hAnsi="Calibri"/>
            <w:sz w:val="22"/>
          </w:rPr>
          <w:delText xml:space="preserve">seront </w:delText>
        </w:r>
        <w:r w:rsidR="009A5E73" w:rsidDel="00F668C1">
          <w:rPr>
            <w:rFonts w:ascii="Calibri" w:hAnsi="Calibri"/>
            <w:sz w:val="22"/>
          </w:rPr>
          <w:delText xml:space="preserve">mis </w:delText>
        </w:r>
        <w:r w:rsidR="00BB39D3" w:rsidDel="00F668C1">
          <w:rPr>
            <w:rFonts w:ascii="Calibri" w:hAnsi="Calibri"/>
            <w:sz w:val="22"/>
          </w:rPr>
          <w:delText>à</w:delText>
        </w:r>
        <w:r w:rsidR="009A5E73" w:rsidDel="00F668C1">
          <w:rPr>
            <w:rFonts w:ascii="Calibri" w:hAnsi="Calibri"/>
            <w:sz w:val="22"/>
          </w:rPr>
          <w:delText xml:space="preserve"> disposition </w:delText>
        </w:r>
        <w:r w:rsidR="00F31AEF" w:rsidRPr="00F31AEF" w:rsidDel="00F668C1">
          <w:rPr>
            <w:rFonts w:ascii="Calibri" w:hAnsi="Calibri"/>
            <w:color w:val="FF0000"/>
            <w:sz w:val="22"/>
          </w:rPr>
          <w:delText xml:space="preserve">de cette « task force » et </w:delText>
        </w:r>
      </w:del>
      <w:ins w:id="19" w:author="Université Nantes Angers Le Mans" w:date="2010-12-23T12:40:00Z">
        <w:r>
          <w:rPr>
            <w:rFonts w:ascii="Calibri" w:hAnsi="Calibri"/>
            <w:color w:val="FF0000"/>
            <w:sz w:val="22"/>
          </w:rPr>
          <w:t xml:space="preserve">permettront </w:t>
        </w:r>
      </w:ins>
      <w:del w:id="20" w:author="Université Nantes Angers Le Mans" w:date="2010-12-23T12:40:00Z">
        <w:r w:rsidR="00F31AEF" w:rsidRPr="00F31AEF" w:rsidDel="00F668C1">
          <w:rPr>
            <w:rFonts w:ascii="Calibri" w:hAnsi="Calibri"/>
            <w:color w:val="FF0000"/>
            <w:sz w:val="22"/>
          </w:rPr>
          <w:delText>pourra</w:delText>
        </w:r>
      </w:del>
      <w:r w:rsidR="00F31AEF" w:rsidRPr="00F31AEF">
        <w:rPr>
          <w:rFonts w:ascii="Calibri" w:hAnsi="Calibri"/>
          <w:color w:val="FF0000"/>
          <w:sz w:val="22"/>
        </w:rPr>
        <w:t xml:space="preserve"> </w:t>
      </w:r>
      <w:ins w:id="21" w:author="Université Nantes Angers Le Mans" w:date="2010-12-23T12:41:00Z">
        <w:r>
          <w:rPr>
            <w:rFonts w:ascii="Calibri" w:hAnsi="Calibri"/>
            <w:color w:val="FF0000"/>
            <w:sz w:val="22"/>
          </w:rPr>
          <w:t>d</w:t>
        </w:r>
        <w:r>
          <w:rPr>
            <w:rFonts w:ascii="Calibri" w:hAnsi="Calibri"/>
            <w:color w:val="FF0000"/>
            <w:sz w:val="22"/>
          </w:rPr>
          <w:t>’</w:t>
        </w:r>
      </w:ins>
      <w:r w:rsidR="00F31AEF" w:rsidRPr="00F31AEF">
        <w:rPr>
          <w:rFonts w:ascii="Calibri" w:hAnsi="Calibri"/>
          <w:color w:val="FF0000"/>
          <w:sz w:val="22"/>
        </w:rPr>
        <w:t xml:space="preserve">accueillir </w:t>
      </w:r>
      <w:r w:rsidR="00F31AEF">
        <w:rPr>
          <w:rFonts w:ascii="Calibri" w:hAnsi="Calibri"/>
          <w:color w:val="FF0000"/>
          <w:sz w:val="22"/>
        </w:rPr>
        <w:t xml:space="preserve">régulièrement </w:t>
      </w:r>
      <w:r w:rsidR="00F31AEF" w:rsidRPr="00F31AEF">
        <w:rPr>
          <w:rFonts w:ascii="Calibri" w:hAnsi="Calibri"/>
          <w:color w:val="FF0000"/>
          <w:sz w:val="22"/>
        </w:rPr>
        <w:t>l</w:t>
      </w:r>
      <w:r w:rsidR="0022036A" w:rsidRPr="00F31AEF">
        <w:rPr>
          <w:rFonts w:ascii="Calibri" w:hAnsi="Calibri"/>
          <w:color w:val="FF0000"/>
          <w:sz w:val="22"/>
        </w:rPr>
        <w:t>e</w:t>
      </w:r>
      <w:r w:rsidR="00F31AEF" w:rsidRPr="00F31AEF">
        <w:rPr>
          <w:rFonts w:ascii="Calibri" w:hAnsi="Calibri"/>
          <w:color w:val="FF0000"/>
          <w:sz w:val="22"/>
        </w:rPr>
        <w:t>s</w:t>
      </w:r>
      <w:r w:rsidR="0022036A">
        <w:rPr>
          <w:rFonts w:ascii="Calibri" w:hAnsi="Calibri"/>
          <w:sz w:val="22"/>
        </w:rPr>
        <w:t xml:space="preserve"> collaborateurs de l’équipe transfert d</w:t>
      </w:r>
      <w:ins w:id="22" w:author="Université Nantes Angers Le Mans" w:date="2010-12-23T14:01:00Z">
        <w:r w:rsidR="0027655A">
          <w:rPr>
            <w:rFonts w:ascii="Calibri" w:hAnsi="Calibri"/>
            <w:sz w:val="22"/>
          </w:rPr>
          <w:t>’</w:t>
        </w:r>
      </w:ins>
      <w:del w:id="23" w:author="Université Nantes Angers Le Mans" w:date="2010-12-23T14:01:00Z">
        <w:r w:rsidR="0022036A" w:rsidDel="0027655A">
          <w:rPr>
            <w:rFonts w:ascii="Calibri" w:hAnsi="Calibri"/>
            <w:sz w:val="22"/>
          </w:rPr>
          <w:delText xml:space="preserve">e la SATT </w:delText>
        </w:r>
      </w:del>
      <w:r w:rsidR="0022036A">
        <w:rPr>
          <w:rFonts w:ascii="Calibri" w:hAnsi="Calibri"/>
          <w:sz w:val="22"/>
        </w:rPr>
        <w:t>O</w:t>
      </w:r>
      <w:r w:rsidR="0022036A" w:rsidRPr="009A5E73">
        <w:rPr>
          <w:rFonts w:ascii="Calibri" w:hAnsi="Calibri"/>
          <w:sz w:val="22"/>
        </w:rPr>
        <w:t>uest</w:t>
      </w:r>
      <w:r w:rsidR="0022036A">
        <w:rPr>
          <w:rFonts w:ascii="Calibri" w:hAnsi="Calibri"/>
          <w:sz w:val="22"/>
        </w:rPr>
        <w:t xml:space="preserve"> Valorisation dédiés au secteur des biotechnologies et technologies de la santé</w:t>
      </w:r>
      <w:r w:rsidR="009A5E73">
        <w:rPr>
          <w:rFonts w:ascii="Calibri" w:hAnsi="Calibri"/>
          <w:sz w:val="22"/>
        </w:rPr>
        <w:t xml:space="preserve"> </w:t>
      </w:r>
      <w:r w:rsidR="009D65B9">
        <w:rPr>
          <w:rFonts w:ascii="Calibri" w:hAnsi="Calibri"/>
          <w:sz w:val="22"/>
        </w:rPr>
        <w:t>afin d’assurer la proximité entre équipes accompagnantes et chercheurs</w:t>
      </w:r>
      <w:ins w:id="24" w:author="Université Nantes Angers Le Mans" w:date="2010-12-23T14:01:00Z">
        <w:r w:rsidR="0027655A">
          <w:rPr>
            <w:rFonts w:ascii="Calibri" w:hAnsi="Calibri"/>
            <w:sz w:val="22"/>
          </w:rPr>
          <w:t>.</w:t>
        </w:r>
      </w:ins>
    </w:p>
    <w:p w:rsidR="009A5E73" w:rsidRPr="003424C4" w:rsidRDefault="009A5E73" w:rsidP="00215FEE">
      <w:pPr>
        <w:jc w:val="both"/>
        <w:rPr>
          <w:rFonts w:ascii="Calibri" w:hAnsi="Calibri"/>
          <w:sz w:val="22"/>
        </w:rPr>
      </w:pPr>
      <w:del w:id="25" w:author="Université Nantes Angers Le Mans" w:date="2010-12-23T12:42:00Z">
        <w:r w:rsidRPr="009A5E73" w:rsidDel="00F668C1">
          <w:rPr>
            <w:rFonts w:ascii="Calibri" w:hAnsi="Calibri"/>
            <w:sz w:val="22"/>
          </w:rPr>
          <w:delText>.</w:delText>
        </w:r>
      </w:del>
    </w:p>
    <w:p w:rsidR="00E22848" w:rsidRPr="00F31AEF" w:rsidDel="00077F4B" w:rsidRDefault="00F31AEF" w:rsidP="00215FEE">
      <w:pPr>
        <w:jc w:val="both"/>
        <w:rPr>
          <w:del w:id="26" w:author="Université Nantes Angers Le Mans" w:date="2010-12-23T12:44:00Z"/>
          <w:rFonts w:ascii="Calibri" w:hAnsi="Calibri"/>
          <w:color w:val="FF0000"/>
          <w:sz w:val="22"/>
        </w:rPr>
      </w:pPr>
      <w:del w:id="27" w:author="Université Nantes Angers Le Mans" w:date="2010-12-23T12:44:00Z">
        <w:r w:rsidRPr="00F31AEF" w:rsidDel="00077F4B">
          <w:rPr>
            <w:rFonts w:ascii="Calibri" w:hAnsi="Calibri"/>
            <w:color w:val="FF0000"/>
            <w:sz w:val="22"/>
          </w:rPr>
          <w:delText>Cette « task force »</w:delText>
        </w:r>
        <w:r w:rsidR="0000534E" w:rsidDel="00077F4B">
          <w:rPr>
            <w:rFonts w:ascii="Calibri" w:hAnsi="Calibri"/>
            <w:sz w:val="22"/>
          </w:rPr>
          <w:delText xml:space="preserve"> a</w:delText>
        </w:r>
        <w:r w:rsidDel="00077F4B">
          <w:rPr>
            <w:rFonts w:ascii="Calibri" w:hAnsi="Calibri"/>
            <w:sz w:val="22"/>
          </w:rPr>
          <w:delText>ura</w:delText>
        </w:r>
        <w:r w:rsidR="0000534E" w:rsidDel="00077F4B">
          <w:rPr>
            <w:rFonts w:ascii="Calibri" w:hAnsi="Calibri"/>
            <w:sz w:val="22"/>
          </w:rPr>
          <w:delText xml:space="preserve"> </w:delText>
        </w:r>
        <w:r w:rsidRPr="00F31AEF" w:rsidDel="00077F4B">
          <w:rPr>
            <w:rFonts w:ascii="Calibri" w:hAnsi="Calibri"/>
            <w:color w:val="FF0000"/>
            <w:sz w:val="22"/>
          </w:rPr>
          <w:delText>notamment</w:delText>
        </w:r>
        <w:r w:rsidDel="00077F4B">
          <w:rPr>
            <w:rFonts w:ascii="Calibri" w:hAnsi="Calibri"/>
            <w:sz w:val="22"/>
          </w:rPr>
          <w:delText xml:space="preserve"> </w:delText>
        </w:r>
        <w:r w:rsidR="0000534E" w:rsidDel="00077F4B">
          <w:rPr>
            <w:rFonts w:ascii="Calibri" w:hAnsi="Calibri"/>
            <w:sz w:val="22"/>
          </w:rPr>
          <w:delText xml:space="preserve">pour </w:delText>
        </w:r>
        <w:r w:rsidR="00215FEE" w:rsidDel="00077F4B">
          <w:rPr>
            <w:rFonts w:ascii="Calibri" w:hAnsi="Calibri"/>
            <w:sz w:val="22"/>
          </w:rPr>
          <w:delText xml:space="preserve">objectif d’assurer un continuum </w:delText>
        </w:r>
        <w:r w:rsidRPr="00F31AEF" w:rsidDel="00077F4B">
          <w:rPr>
            <w:rFonts w:ascii="Calibri" w:hAnsi="Calibri"/>
            <w:color w:val="FF0000"/>
            <w:sz w:val="22"/>
          </w:rPr>
          <w:delText>(non linéaire ni forcément séquentiel)</w:delText>
        </w:r>
        <w:r w:rsidDel="00077F4B">
          <w:rPr>
            <w:rFonts w:ascii="Calibri" w:hAnsi="Calibri"/>
            <w:sz w:val="22"/>
          </w:rPr>
          <w:delText xml:space="preserve"> </w:delText>
        </w:r>
        <w:r w:rsidR="00215FEE" w:rsidDel="00077F4B">
          <w:rPr>
            <w:rFonts w:ascii="Calibri" w:hAnsi="Calibri"/>
            <w:sz w:val="22"/>
          </w:rPr>
          <w:delText>depuis la genèse d’une invention, sa protection industrielle, sa maturation au niveau préclinique, jusqu’au design d’ét</w:delText>
        </w:r>
        <w:r w:rsidDel="00077F4B">
          <w:rPr>
            <w:rFonts w:ascii="Calibri" w:hAnsi="Calibri"/>
            <w:sz w:val="22"/>
          </w:rPr>
          <w:delText xml:space="preserve">udes précliniques et cliniques </w:delText>
        </w:r>
        <w:r w:rsidR="00215FEE" w:rsidDel="00077F4B">
          <w:rPr>
            <w:rFonts w:ascii="Calibri" w:hAnsi="Calibri"/>
            <w:sz w:val="22"/>
          </w:rPr>
          <w:delText xml:space="preserve">dans des domaines novateurs qui vont bouleverser la bio médecine. </w:delText>
        </w:r>
        <w:r w:rsidR="00DD1419" w:rsidRPr="00F31AEF" w:rsidDel="00077F4B">
          <w:rPr>
            <w:rFonts w:ascii="Calibri" w:hAnsi="Calibri"/>
            <w:color w:val="FF0000"/>
            <w:sz w:val="22"/>
          </w:rPr>
          <w:delText xml:space="preserve">Elle </w:delText>
        </w:r>
        <w:r w:rsidRPr="00F31AEF" w:rsidDel="00077F4B">
          <w:rPr>
            <w:rFonts w:ascii="Calibri" w:hAnsi="Calibri"/>
            <w:color w:val="FF0000"/>
            <w:sz w:val="22"/>
          </w:rPr>
          <w:delText xml:space="preserve">aura pour mission de faire émerger des projets </w:delText>
        </w:r>
        <w:r w:rsidR="00565CFA" w:rsidRPr="00F31AEF" w:rsidDel="00077F4B">
          <w:rPr>
            <w:rFonts w:ascii="Calibri" w:hAnsi="Calibri"/>
            <w:color w:val="FF0000"/>
            <w:sz w:val="22"/>
          </w:rPr>
          <w:delText xml:space="preserve">à fort potentiel d’innovation </w:delText>
        </w:r>
        <w:r w:rsidRPr="00F31AEF" w:rsidDel="00077F4B">
          <w:rPr>
            <w:rFonts w:ascii="Calibri" w:hAnsi="Calibri"/>
            <w:color w:val="FF0000"/>
            <w:sz w:val="22"/>
          </w:rPr>
          <w:delText xml:space="preserve">qui pourront bénéficier d’un </w:delText>
        </w:r>
        <w:r w:rsidR="00DD1419" w:rsidRPr="00F31AEF" w:rsidDel="00077F4B">
          <w:rPr>
            <w:rFonts w:ascii="Calibri" w:hAnsi="Calibri"/>
            <w:color w:val="FF0000"/>
            <w:sz w:val="22"/>
          </w:rPr>
          <w:delText>a</w:delText>
        </w:r>
        <w:r w:rsidRPr="00F31AEF" w:rsidDel="00077F4B">
          <w:rPr>
            <w:rFonts w:ascii="Calibri" w:hAnsi="Calibri"/>
            <w:color w:val="FF0000"/>
            <w:sz w:val="22"/>
          </w:rPr>
          <w:delText>ccès au</w:delText>
        </w:r>
        <w:r w:rsidR="00565CFA" w:rsidRPr="00F31AEF" w:rsidDel="00077F4B">
          <w:rPr>
            <w:rFonts w:ascii="Calibri" w:hAnsi="Calibri"/>
            <w:color w:val="FF0000"/>
            <w:sz w:val="22"/>
          </w:rPr>
          <w:delText xml:space="preserve"> fonds de maturation</w:delText>
        </w:r>
        <w:r w:rsidRPr="00F31AEF" w:rsidDel="00077F4B">
          <w:rPr>
            <w:rFonts w:ascii="Calibri" w:hAnsi="Calibri"/>
            <w:color w:val="FF0000"/>
            <w:sz w:val="22"/>
          </w:rPr>
          <w:delText xml:space="preserve"> porté par la SATT</w:delText>
        </w:r>
        <w:r w:rsidDel="00077F4B">
          <w:rPr>
            <w:rFonts w:ascii="Calibri" w:hAnsi="Calibri"/>
            <w:color w:val="FF0000"/>
            <w:sz w:val="22"/>
          </w:rPr>
          <w:delText>, ainsi qu’à l’accompagnement des incubateurs et technopoles</w:delText>
        </w:r>
        <w:r w:rsidR="00DD1419" w:rsidRPr="00F31AEF" w:rsidDel="00077F4B">
          <w:rPr>
            <w:rFonts w:ascii="Calibri" w:hAnsi="Calibri"/>
            <w:color w:val="FF0000"/>
            <w:sz w:val="22"/>
          </w:rPr>
          <w:delText>.</w:delText>
        </w:r>
      </w:del>
    </w:p>
    <w:p w:rsidR="00F31AEF" w:rsidDel="00077F4B" w:rsidRDefault="00F31AEF" w:rsidP="00080530">
      <w:pPr>
        <w:jc w:val="both"/>
        <w:rPr>
          <w:del w:id="28" w:author="Université Nantes Angers Le Mans" w:date="2010-12-23T12:44:00Z"/>
          <w:rFonts w:ascii="Calibri" w:hAnsi="Calibri"/>
          <w:sz w:val="22"/>
        </w:rPr>
      </w:pPr>
      <w:del w:id="29" w:author="Université Nantes Angers Le Mans" w:date="2010-12-23T12:44:00Z">
        <w:r w:rsidDel="00077F4B">
          <w:rPr>
            <w:rFonts w:ascii="Calibri" w:hAnsi="Calibri"/>
            <w:sz w:val="22"/>
          </w:rPr>
          <w:delText>Il pourra</w:delText>
        </w:r>
        <w:r w:rsidR="00215FEE" w:rsidDel="00077F4B">
          <w:rPr>
            <w:rFonts w:ascii="Calibri" w:hAnsi="Calibri"/>
            <w:sz w:val="22"/>
          </w:rPr>
          <w:delText xml:space="preserve"> s’agir par exemple de nouveaux biomarqueurs issus d’une équipe de recherche dont il faut valider l’intérêt en </w:delText>
        </w:r>
        <w:r w:rsidR="0022036A" w:rsidDel="00077F4B">
          <w:rPr>
            <w:rFonts w:ascii="Calibri" w:hAnsi="Calibri"/>
            <w:sz w:val="22"/>
          </w:rPr>
          <w:delText>termes d’application</w:delText>
        </w:r>
        <w:r w:rsidR="00215FEE" w:rsidDel="00077F4B">
          <w:rPr>
            <w:rFonts w:ascii="Calibri" w:hAnsi="Calibri"/>
            <w:sz w:val="22"/>
          </w:rPr>
          <w:delText xml:space="preserve"> diagnostique</w:delText>
        </w:r>
        <w:r w:rsidR="0022036A" w:rsidDel="00077F4B">
          <w:rPr>
            <w:rFonts w:ascii="Calibri" w:hAnsi="Calibri"/>
            <w:sz w:val="22"/>
          </w:rPr>
          <w:delText xml:space="preserve"> </w:delText>
        </w:r>
        <w:r w:rsidR="00613A01" w:rsidDel="00077F4B">
          <w:rPr>
            <w:rFonts w:ascii="Calibri" w:hAnsi="Calibri"/>
            <w:sz w:val="22"/>
          </w:rPr>
          <w:delText xml:space="preserve">ou pronostique, </w:delText>
        </w:r>
        <w:r w:rsidR="0022036A" w:rsidDel="00077F4B">
          <w:rPr>
            <w:rFonts w:ascii="Calibri" w:hAnsi="Calibri"/>
            <w:sz w:val="22"/>
          </w:rPr>
          <w:delText>o</w:delText>
        </w:r>
        <w:r w:rsidR="00215FEE" w:rsidDel="00077F4B">
          <w:rPr>
            <w:rFonts w:ascii="Calibri" w:hAnsi="Calibri"/>
            <w:sz w:val="22"/>
          </w:rPr>
          <w:delText xml:space="preserve">u encore d’un nouveau traitement (anticorps, cellules) dont il faut  identifier de façon précoce des sous groupes de patients répondeurs, en développant un projet </w:delText>
        </w:r>
        <w:r w:rsidRPr="00F31AEF" w:rsidDel="00077F4B">
          <w:rPr>
            <w:rFonts w:ascii="Calibri" w:hAnsi="Calibri"/>
            <w:color w:val="FF0000"/>
            <w:sz w:val="22"/>
          </w:rPr>
          <w:delText>mobilisant</w:delText>
        </w:r>
        <w:r w:rsidR="00215FEE" w:rsidDel="00077F4B">
          <w:rPr>
            <w:rFonts w:ascii="Calibri" w:hAnsi="Calibri"/>
            <w:sz w:val="22"/>
          </w:rPr>
          <w:delText xml:space="preserve"> toutes les compétences </w:delText>
        </w:r>
        <w:r w:rsidR="00215FEE" w:rsidRPr="00F31AEF" w:rsidDel="00077F4B">
          <w:rPr>
            <w:rFonts w:ascii="Calibri" w:hAnsi="Calibri"/>
            <w:color w:val="FF0000"/>
            <w:sz w:val="22"/>
          </w:rPr>
          <w:delText xml:space="preserve">de </w:delText>
        </w:r>
        <w:r w:rsidRPr="00F31AEF" w:rsidDel="00077F4B">
          <w:rPr>
            <w:rFonts w:ascii="Calibri" w:hAnsi="Calibri"/>
            <w:color w:val="FF0000"/>
            <w:sz w:val="22"/>
          </w:rPr>
          <w:delText xml:space="preserve">la « task force » </w:delText>
        </w:r>
        <w:r w:rsidDel="00077F4B">
          <w:rPr>
            <w:rFonts w:ascii="Calibri" w:hAnsi="Calibri"/>
            <w:color w:val="FF0000"/>
            <w:sz w:val="22"/>
          </w:rPr>
          <w:delText xml:space="preserve">en lien avec </w:delText>
        </w:r>
        <w:r w:rsidR="00215FEE" w:rsidRPr="00F31AEF" w:rsidDel="00077F4B">
          <w:rPr>
            <w:rFonts w:ascii="Calibri" w:hAnsi="Calibri"/>
            <w:color w:val="FF0000"/>
            <w:sz w:val="22"/>
          </w:rPr>
          <w:delText xml:space="preserve">l’unité </w:delText>
        </w:r>
        <w:r w:rsidDel="00077F4B">
          <w:rPr>
            <w:rFonts w:ascii="Calibri" w:hAnsi="Calibri"/>
            <w:color w:val="FF0000"/>
            <w:sz w:val="22"/>
          </w:rPr>
          <w:delText xml:space="preserve">de valorisation </w:delText>
        </w:r>
        <w:r w:rsidR="00215FEE" w:rsidRPr="00F31AEF" w:rsidDel="00077F4B">
          <w:rPr>
            <w:rFonts w:ascii="Calibri" w:hAnsi="Calibri"/>
            <w:color w:val="FF0000"/>
            <w:sz w:val="22"/>
          </w:rPr>
          <w:delText>stratégique</w:delText>
        </w:r>
        <w:r w:rsidR="00215FEE" w:rsidDel="00077F4B">
          <w:rPr>
            <w:rFonts w:ascii="Calibri" w:hAnsi="Calibri"/>
            <w:sz w:val="22"/>
          </w:rPr>
          <w:delText xml:space="preserve"> </w:delText>
        </w:r>
        <w:r w:rsidRPr="00F31AEF" w:rsidDel="00077F4B">
          <w:rPr>
            <w:rFonts w:ascii="Calibri" w:hAnsi="Calibri"/>
            <w:color w:val="FF0000"/>
            <w:sz w:val="22"/>
          </w:rPr>
          <w:delText>de la SATT</w:delText>
        </w:r>
        <w:r w:rsidR="00215FEE" w:rsidDel="00077F4B">
          <w:rPr>
            <w:rFonts w:ascii="Calibri" w:hAnsi="Calibri"/>
            <w:sz w:val="22"/>
          </w:rPr>
          <w:delText xml:space="preserve">. </w:delText>
        </w:r>
      </w:del>
    </w:p>
    <w:p w:rsidR="00372813" w:rsidRDefault="00613A01" w:rsidP="00080530">
      <w:pPr>
        <w:jc w:val="both"/>
        <w:rPr>
          <w:rFonts w:ascii="Calibri" w:hAnsi="Calibri"/>
          <w:sz w:val="22"/>
        </w:rPr>
      </w:pPr>
      <w:r>
        <w:rPr>
          <w:rFonts w:ascii="Calibri" w:hAnsi="Calibri"/>
          <w:sz w:val="22"/>
        </w:rPr>
        <w:t>S</w:t>
      </w:r>
      <w:r w:rsidR="00F35200">
        <w:rPr>
          <w:rFonts w:ascii="Calibri" w:hAnsi="Calibri"/>
          <w:sz w:val="22"/>
        </w:rPr>
        <w:t xml:space="preserve">chéma </w:t>
      </w:r>
      <w:r>
        <w:rPr>
          <w:rFonts w:ascii="Calibri" w:hAnsi="Calibri"/>
          <w:sz w:val="22"/>
        </w:rPr>
        <w:t>proposé</w:t>
      </w:r>
    </w:p>
    <w:p w:rsidR="00372813" w:rsidRDefault="00E47A81" w:rsidP="00080530">
      <w:pPr>
        <w:jc w:val="both"/>
        <w:rPr>
          <w:rFonts w:ascii="Calibri" w:hAnsi="Calibri"/>
          <w:sz w:val="22"/>
        </w:rPr>
      </w:pPr>
      <w:r w:rsidRPr="00F949FF">
        <w:rPr>
          <w:b/>
          <w:noProof/>
          <w:color w:val="514692"/>
          <w:lang w:eastAsia="fr-FR"/>
        </w:rPr>
        <w:pict>
          <v:shape id="Image 72" o:spid="_x0000_i1025" type="#_x0000_t75" style="width:253.05pt;height:150.45pt;visibility:visible">
            <v:imagedata r:id="rId6" o:title=""/>
          </v:shape>
        </w:pict>
      </w:r>
    </w:p>
    <w:p w:rsidR="00D67F6C" w:rsidRDefault="00D67F6C" w:rsidP="00080530">
      <w:pPr>
        <w:jc w:val="both"/>
        <w:rPr>
          <w:rFonts w:ascii="Calibri" w:hAnsi="Calibri"/>
          <w:sz w:val="22"/>
        </w:rPr>
      </w:pPr>
    </w:p>
    <w:p w:rsidR="00731B34" w:rsidRDefault="00731B34" w:rsidP="00080530">
      <w:pPr>
        <w:jc w:val="both"/>
        <w:rPr>
          <w:rFonts w:ascii="Calibri" w:hAnsi="Calibri"/>
          <w:sz w:val="22"/>
        </w:rPr>
      </w:pPr>
    </w:p>
    <w:p w:rsidR="00731B34" w:rsidRPr="00E47A81" w:rsidRDefault="00731B34" w:rsidP="00731B34">
      <w:pPr>
        <w:jc w:val="both"/>
        <w:rPr>
          <w:rFonts w:ascii="Calibri" w:hAnsi="Calibri"/>
          <w:i/>
          <w:color w:val="FF0000"/>
          <w:sz w:val="22"/>
        </w:rPr>
      </w:pPr>
      <w:r w:rsidRPr="00E47A81">
        <w:rPr>
          <w:rFonts w:ascii="Calibri" w:hAnsi="Calibri"/>
          <w:strike/>
          <w:sz w:val="22"/>
        </w:rPr>
        <w:t xml:space="preserve">Chaque projet de l’unité stratégique sera piloté par un responsable scientifique de l’IHU en coordination avec les compétences et métiers de la SATT dont la mission est d’accélérer le transfert dans une logique de mutualisation et de subsidiarité avec le terrain. L’USV sera en lien avec le management </w:t>
      </w:r>
      <w:proofErr w:type="spellStart"/>
      <w:r w:rsidRPr="00E47A81">
        <w:rPr>
          <w:rFonts w:ascii="Calibri" w:hAnsi="Calibri"/>
          <w:strike/>
          <w:sz w:val="22"/>
        </w:rPr>
        <w:t>board</w:t>
      </w:r>
      <w:proofErr w:type="spellEnd"/>
      <w:r w:rsidRPr="00E47A81">
        <w:rPr>
          <w:rFonts w:ascii="Calibri" w:hAnsi="Calibri"/>
          <w:strike/>
          <w:sz w:val="22"/>
        </w:rPr>
        <w:t xml:space="preserve"> de l’IHU au sein d’un dispositif fonctionnel associant Atlanpole, Ouest Valorisation et le CHU de Nantes (« Cellule Développement Innovation »).</w:t>
      </w:r>
      <w:r>
        <w:rPr>
          <w:rFonts w:ascii="Calibri" w:hAnsi="Calibri"/>
          <w:strike/>
          <w:sz w:val="22"/>
        </w:rPr>
        <w:t xml:space="preserve"> </w:t>
      </w:r>
      <w:r w:rsidRPr="00E47A81">
        <w:rPr>
          <w:rFonts w:ascii="Calibri" w:hAnsi="Calibri"/>
          <w:i/>
          <w:color w:val="FF0000"/>
          <w:sz w:val="22"/>
        </w:rPr>
        <w:t xml:space="preserve">Car vu plus haut </w:t>
      </w:r>
    </w:p>
    <w:p w:rsidR="00731B34" w:rsidRDefault="00731B34" w:rsidP="00080530">
      <w:pPr>
        <w:jc w:val="both"/>
        <w:rPr>
          <w:rFonts w:ascii="Calibri" w:hAnsi="Calibri"/>
          <w:sz w:val="22"/>
        </w:rPr>
      </w:pPr>
    </w:p>
    <w:sectPr w:rsidR="00731B34" w:rsidSect="00731B34">
      <w:pgSz w:w="11900" w:h="16840"/>
      <w:pgMar w:top="719" w:right="1417" w:bottom="719"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975928"/>
    <w:multiLevelType w:val="hybridMultilevel"/>
    <w:tmpl w:val="3A683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markup="0"/>
  <w:trackRevisions/>
  <w:doNotTrackMoves/>
  <w:defaultTabStop w:val="708"/>
  <w:hyphenationZone w:val="425"/>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15FEE"/>
    <w:rsid w:val="0000534E"/>
    <w:rsid w:val="00077F4B"/>
    <w:rsid w:val="00080530"/>
    <w:rsid w:val="000F1D0F"/>
    <w:rsid w:val="00122317"/>
    <w:rsid w:val="00144644"/>
    <w:rsid w:val="001939BE"/>
    <w:rsid w:val="00215FEE"/>
    <w:rsid w:val="0022036A"/>
    <w:rsid w:val="0024207A"/>
    <w:rsid w:val="002670A6"/>
    <w:rsid w:val="00273AE2"/>
    <w:rsid w:val="0027655A"/>
    <w:rsid w:val="002F09CF"/>
    <w:rsid w:val="003424C4"/>
    <w:rsid w:val="00345BEB"/>
    <w:rsid w:val="00372813"/>
    <w:rsid w:val="003E079A"/>
    <w:rsid w:val="004508EE"/>
    <w:rsid w:val="00565CFA"/>
    <w:rsid w:val="00613A01"/>
    <w:rsid w:val="00670384"/>
    <w:rsid w:val="0067462D"/>
    <w:rsid w:val="00731B34"/>
    <w:rsid w:val="007456F9"/>
    <w:rsid w:val="007B13CC"/>
    <w:rsid w:val="009A5E73"/>
    <w:rsid w:val="009C27CC"/>
    <w:rsid w:val="009D65B9"/>
    <w:rsid w:val="009D6A6E"/>
    <w:rsid w:val="00A029F3"/>
    <w:rsid w:val="00A12631"/>
    <w:rsid w:val="00A65B2A"/>
    <w:rsid w:val="00B32EA0"/>
    <w:rsid w:val="00BB39D3"/>
    <w:rsid w:val="00BE5E84"/>
    <w:rsid w:val="00C30C3C"/>
    <w:rsid w:val="00C34871"/>
    <w:rsid w:val="00C62116"/>
    <w:rsid w:val="00C6728A"/>
    <w:rsid w:val="00C80E17"/>
    <w:rsid w:val="00CB5CB1"/>
    <w:rsid w:val="00D56087"/>
    <w:rsid w:val="00D62333"/>
    <w:rsid w:val="00D67F6C"/>
    <w:rsid w:val="00D708D1"/>
    <w:rsid w:val="00D71C0F"/>
    <w:rsid w:val="00DD1419"/>
    <w:rsid w:val="00DD17B4"/>
    <w:rsid w:val="00DE7438"/>
    <w:rsid w:val="00DF5C41"/>
    <w:rsid w:val="00E22848"/>
    <w:rsid w:val="00E47A81"/>
    <w:rsid w:val="00E60E7B"/>
    <w:rsid w:val="00F31AEF"/>
    <w:rsid w:val="00F33F2E"/>
    <w:rsid w:val="00F35200"/>
    <w:rsid w:val="00F668C1"/>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Mincho"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FEE"/>
    <w:pPr>
      <w:spacing w:after="200"/>
    </w:pPr>
    <w:rPr>
      <w:rFonts w:eastAsia="Cambria"/>
      <w:sz w:val="24"/>
      <w:szCs w:val="24"/>
      <w:lang w:eastAsia="en-US"/>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D17B4"/>
    <w:pPr>
      <w:spacing w:after="0"/>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DD17B4"/>
    <w:rPr>
      <w:rFonts w:ascii="Lucida Grande" w:eastAsia="Cambria" w:hAnsi="Lucida Grande" w:cs="Times New Roman"/>
      <w:sz w:val="18"/>
      <w:szCs w:val="18"/>
      <w:lang w:eastAsia="en-US"/>
    </w:rPr>
  </w:style>
  <w:style w:type="character" w:styleId="Marquedecommentaire">
    <w:name w:val="annotation reference"/>
    <w:basedOn w:val="Policepardfaut"/>
    <w:uiPriority w:val="99"/>
    <w:semiHidden/>
    <w:unhideWhenUsed/>
    <w:rsid w:val="00BB39D3"/>
    <w:rPr>
      <w:sz w:val="16"/>
      <w:szCs w:val="16"/>
    </w:rPr>
  </w:style>
  <w:style w:type="paragraph" w:styleId="Commentaire">
    <w:name w:val="annotation text"/>
    <w:basedOn w:val="Normal"/>
    <w:link w:val="CommentaireCar"/>
    <w:uiPriority w:val="99"/>
    <w:semiHidden/>
    <w:unhideWhenUsed/>
    <w:rsid w:val="00BB39D3"/>
    <w:rPr>
      <w:sz w:val="20"/>
      <w:szCs w:val="20"/>
    </w:rPr>
  </w:style>
  <w:style w:type="character" w:customStyle="1" w:styleId="CommentaireCar">
    <w:name w:val="Commentaire Car"/>
    <w:basedOn w:val="Policepardfaut"/>
    <w:link w:val="Commentaire"/>
    <w:uiPriority w:val="99"/>
    <w:semiHidden/>
    <w:rsid w:val="00BB39D3"/>
    <w:rPr>
      <w:rFonts w:eastAsia="Cambria"/>
      <w:lang w:eastAsia="en-US"/>
    </w:rPr>
  </w:style>
  <w:style w:type="paragraph" w:styleId="Objetducommentaire">
    <w:name w:val="annotation subject"/>
    <w:basedOn w:val="Commentaire"/>
    <w:next w:val="Commentaire"/>
    <w:link w:val="ObjetducommentaireCar"/>
    <w:uiPriority w:val="99"/>
    <w:semiHidden/>
    <w:unhideWhenUsed/>
    <w:rsid w:val="00BB39D3"/>
    <w:rPr>
      <w:b/>
      <w:bCs/>
    </w:rPr>
  </w:style>
  <w:style w:type="character" w:customStyle="1" w:styleId="ObjetducommentaireCar">
    <w:name w:val="Objet du commentaire Car"/>
    <w:basedOn w:val="CommentaireCar"/>
    <w:link w:val="Objetducommentaire"/>
    <w:uiPriority w:val="99"/>
    <w:semiHidden/>
    <w:rsid w:val="00BB39D3"/>
    <w:rPr>
      <w:b/>
      <w:bC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1131</Words>
  <Characters>6226</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UBO</Company>
  <LinksUpToDate>false</LinksUpToDate>
  <CharactersWithSpaces>7343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Lamande</dc:creator>
  <cp:keywords/>
  <cp:lastModifiedBy>Université Nantes Angers Le Mans</cp:lastModifiedBy>
  <cp:revision>5</cp:revision>
  <cp:lastPrinted>2010-12-23T10:06:00Z</cp:lastPrinted>
  <dcterms:created xsi:type="dcterms:W3CDTF">2010-12-23T11:34:00Z</dcterms:created>
  <dcterms:modified xsi:type="dcterms:W3CDTF">2010-12-23T13:01:00Z</dcterms:modified>
</cp:coreProperties>
</file>